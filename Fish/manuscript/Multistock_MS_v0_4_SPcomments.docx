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FBD70" w14:textId="77777777" w:rsidR="00C1193C" w:rsidRPr="000D4497" w:rsidRDefault="00C1193C" w:rsidP="00C1193C">
      <w:pPr>
        <w:jc w:val="center"/>
        <w:rPr>
          <w:rFonts w:cs="Times New Roman"/>
          <w:b/>
          <w:sz w:val="30"/>
          <w:szCs w:val="30"/>
        </w:rPr>
      </w:pPr>
      <w:r w:rsidRPr="000D4497">
        <w:rPr>
          <w:rFonts w:cs="Times New Roman"/>
          <w:b/>
          <w:sz w:val="30"/>
          <w:szCs w:val="30"/>
        </w:rPr>
        <w:t xml:space="preserve">Environmental drivers of </w:t>
      </w:r>
      <w:r w:rsidR="00843DB6" w:rsidRPr="000D4497">
        <w:rPr>
          <w:rFonts w:cs="Times New Roman"/>
          <w:b/>
          <w:sz w:val="30"/>
          <w:szCs w:val="30"/>
        </w:rPr>
        <w:t xml:space="preserve">pelagic </w:t>
      </w:r>
      <w:r w:rsidRPr="000D4497">
        <w:rPr>
          <w:rFonts w:cs="Times New Roman"/>
          <w:b/>
          <w:sz w:val="30"/>
          <w:szCs w:val="30"/>
        </w:rPr>
        <w:t>fish stocks in the NW Atlantic Ocean</w:t>
      </w:r>
    </w:p>
    <w:p w14:paraId="4B432457" w14:textId="77777777" w:rsidR="00C1193C" w:rsidRPr="00883875" w:rsidRDefault="002B5A6D" w:rsidP="00C1193C">
      <w:pPr>
        <w:jc w:val="center"/>
        <w:rPr>
          <w:rFonts w:cs="Times New Roman"/>
          <w:sz w:val="24"/>
          <w:szCs w:val="24"/>
        </w:rPr>
      </w:pPr>
      <w:r>
        <w:rPr>
          <w:rFonts w:cs="Times New Roman"/>
          <w:sz w:val="24"/>
          <w:szCs w:val="24"/>
        </w:rPr>
        <w:t>(3924 words)</w:t>
      </w:r>
    </w:p>
    <w:p w14:paraId="69D5EF5A" w14:textId="77777777" w:rsidR="00C1193C" w:rsidRPr="00883875" w:rsidRDefault="00C1193C" w:rsidP="00C1193C">
      <w:pPr>
        <w:pStyle w:val="Paragraphedeliste"/>
        <w:ind w:left="0"/>
      </w:pPr>
      <w:commentRangeStart w:id="0"/>
      <w:r w:rsidRPr="00883875">
        <w:t>Daniel Reed</w:t>
      </w:r>
      <w:r w:rsidRPr="00883875">
        <w:rPr>
          <w:vertAlign w:val="superscript"/>
        </w:rPr>
        <w:t>1</w:t>
      </w:r>
      <w:r w:rsidRPr="00883875">
        <w:t>, Stéphane Plourde</w:t>
      </w:r>
      <w:r w:rsidRPr="00883875">
        <w:rPr>
          <w:vertAlign w:val="superscript"/>
        </w:rPr>
        <w:t>2</w:t>
      </w:r>
      <w:r w:rsidRPr="00883875">
        <w:t>, Pierre Pepin</w:t>
      </w:r>
      <w:r w:rsidRPr="00883875">
        <w:rPr>
          <w:vertAlign w:val="superscript"/>
        </w:rPr>
        <w:t>3</w:t>
      </w:r>
      <w:r w:rsidRPr="00883875">
        <w:t>, Benoit Casault</w:t>
      </w:r>
      <w:r w:rsidRPr="00883875">
        <w:rPr>
          <w:vertAlign w:val="superscript"/>
        </w:rPr>
        <w:t>1</w:t>
      </w:r>
      <w:r w:rsidRPr="00883875">
        <w:t xml:space="preserve">, </w:t>
      </w:r>
      <w:r w:rsidR="00811B09" w:rsidRPr="00883875">
        <w:t>Adam Cook</w:t>
      </w:r>
      <w:r w:rsidR="00811B09" w:rsidRPr="00883875">
        <w:rPr>
          <w:vertAlign w:val="superscript"/>
        </w:rPr>
        <w:t>1</w:t>
      </w:r>
      <w:r w:rsidR="00811B09" w:rsidRPr="00883875">
        <w:t xml:space="preserve">, </w:t>
      </w:r>
      <w:r w:rsidRPr="00883875">
        <w:t>Caroline Lehoux</w:t>
      </w:r>
      <w:r w:rsidRPr="00883875">
        <w:rPr>
          <w:vertAlign w:val="superscript"/>
        </w:rPr>
        <w:t>2</w:t>
      </w:r>
      <w:r w:rsidRPr="00883875">
        <w:t xml:space="preserve">, </w:t>
      </w:r>
      <w:r w:rsidR="00EE12E9" w:rsidRPr="00883875">
        <w:t>Jenna Munden</w:t>
      </w:r>
      <w:r w:rsidR="00811B09" w:rsidRPr="00883875">
        <w:rPr>
          <w:vertAlign w:val="superscript"/>
        </w:rPr>
        <w:t>4</w:t>
      </w:r>
      <w:r w:rsidR="00EE12E9" w:rsidRPr="00883875">
        <w:t>, Michael J. Power</w:t>
      </w:r>
      <w:r w:rsidR="00811B09" w:rsidRPr="00883875">
        <w:rPr>
          <w:vertAlign w:val="superscript"/>
        </w:rPr>
        <w:t>5</w:t>
      </w:r>
      <w:r w:rsidR="00EE12E9" w:rsidRPr="00883875">
        <w:t>, Rabindra Singh</w:t>
      </w:r>
      <w:r w:rsidR="00811B09" w:rsidRPr="00883875">
        <w:rPr>
          <w:vertAlign w:val="superscript"/>
        </w:rPr>
        <w:t>5</w:t>
      </w:r>
      <w:r w:rsidR="00EE12E9" w:rsidRPr="00883875">
        <w:t xml:space="preserve">, </w:t>
      </w:r>
      <w:r w:rsidRPr="00883875">
        <w:t>Catherine Johnson</w:t>
      </w:r>
      <w:r w:rsidRPr="00883875">
        <w:rPr>
          <w:vertAlign w:val="superscript"/>
        </w:rPr>
        <w:t>1*</w:t>
      </w:r>
      <w:commentRangeEnd w:id="0"/>
      <w:r w:rsidR="00D4005D">
        <w:rPr>
          <w:rStyle w:val="Marquedecommentaire"/>
          <w:rFonts w:cstheme="minorBidi"/>
        </w:rPr>
        <w:commentReference w:id="0"/>
      </w:r>
    </w:p>
    <w:p w14:paraId="4F4C300D" w14:textId="77777777" w:rsidR="00C1193C" w:rsidRPr="00883875" w:rsidRDefault="00C1193C" w:rsidP="00C1193C">
      <w:pPr>
        <w:pStyle w:val="Paragraphedeliste"/>
        <w:ind w:left="0"/>
      </w:pPr>
    </w:p>
    <w:p w14:paraId="38DC5331" w14:textId="77777777" w:rsidR="00C1193C" w:rsidRPr="00883875" w:rsidRDefault="00C1193C" w:rsidP="00C1193C">
      <w:pPr>
        <w:pStyle w:val="Paragraphedeliste"/>
        <w:ind w:left="0"/>
      </w:pPr>
      <w:r w:rsidRPr="00883875">
        <w:rPr>
          <w:vertAlign w:val="superscript"/>
        </w:rPr>
        <w:t>1</w:t>
      </w:r>
      <w:r w:rsidRPr="00883875">
        <w:t xml:space="preserve"> Fisheries and Oceans Canada, Bedford Institute of Oceanography, 1 Challenger Drive, PO Box 1006, Dartmouth, NS B2Y 4A2, Canada</w:t>
      </w:r>
    </w:p>
    <w:p w14:paraId="77704AED" w14:textId="77777777" w:rsidR="00C1193C" w:rsidRPr="00F963A4" w:rsidRDefault="00C1193C" w:rsidP="00C1193C">
      <w:pPr>
        <w:pStyle w:val="Paragraphedeliste"/>
        <w:ind w:left="0"/>
        <w:rPr>
          <w:lang w:val="fr-FR"/>
        </w:rPr>
      </w:pPr>
      <w:r w:rsidRPr="00F963A4">
        <w:rPr>
          <w:vertAlign w:val="superscript"/>
          <w:lang w:val="fr-FR"/>
        </w:rPr>
        <w:t>2</w:t>
      </w:r>
      <w:r w:rsidRPr="00F963A4">
        <w:rPr>
          <w:lang w:val="fr-FR"/>
        </w:rPr>
        <w:t xml:space="preserve"> Pêches et Océans Canada, Institut Maurice-Lamontagne, 850 Route de la Mer, CP 1000, Mont-Joli, QC G5H 3Z4, Canada</w:t>
      </w:r>
    </w:p>
    <w:p w14:paraId="29F754EB" w14:textId="77777777" w:rsidR="00C1193C" w:rsidRPr="00883875" w:rsidRDefault="00C1193C" w:rsidP="00C1193C">
      <w:pPr>
        <w:pStyle w:val="Paragraphedeliste"/>
        <w:ind w:left="0"/>
      </w:pPr>
      <w:r w:rsidRPr="00883875">
        <w:rPr>
          <w:vertAlign w:val="superscript"/>
        </w:rPr>
        <w:t>3</w:t>
      </w:r>
      <w:r w:rsidRPr="00883875">
        <w:t xml:space="preserve"> Fisheries and Oceans Canada, Northwest Atlantic Fisheries Centre, 80 East White Hills Road, PO Box 5667, St. John’s, NL A1C 5X1, Canada</w:t>
      </w:r>
    </w:p>
    <w:p w14:paraId="108187BA" w14:textId="77777777" w:rsidR="00811B09" w:rsidRPr="00883875" w:rsidRDefault="00811B09" w:rsidP="00811B09">
      <w:pPr>
        <w:pStyle w:val="Paragraphedeliste"/>
        <w:ind w:left="0"/>
      </w:pPr>
      <w:r w:rsidRPr="00883875">
        <w:rPr>
          <w:vertAlign w:val="superscript"/>
        </w:rPr>
        <w:t>4</w:t>
      </w:r>
      <w:r w:rsidRPr="00883875">
        <w:t xml:space="preserve"> Herring Science Council, PO Box 94, Saulnierville, NS B0W 2Z0</w:t>
      </w:r>
      <w:r w:rsidR="008F67EF" w:rsidRPr="00883875">
        <w:t>, Canada</w:t>
      </w:r>
    </w:p>
    <w:p w14:paraId="5440A191" w14:textId="77777777" w:rsidR="00C1193C" w:rsidRPr="00883875" w:rsidRDefault="00D717A6" w:rsidP="00A0638F">
      <w:pPr>
        <w:pStyle w:val="Paragraphedeliste"/>
        <w:ind w:left="0"/>
      </w:pPr>
      <w:r w:rsidRPr="00883875">
        <w:rPr>
          <w:vertAlign w:val="superscript"/>
        </w:rPr>
        <w:t>5</w:t>
      </w:r>
      <w:r w:rsidRPr="00883875">
        <w:t xml:space="preserve"> Fisheries and Oceans Canada, St. Andrews Biological Station, 531 Brandy Cove Road, St. Andrews, NB E5B 2L9</w:t>
      </w:r>
      <w:r w:rsidR="008F67EF" w:rsidRPr="00883875">
        <w:t>, Canada</w:t>
      </w:r>
    </w:p>
    <w:p w14:paraId="4E831DF4" w14:textId="77777777" w:rsidR="00A0638F" w:rsidRPr="00883875" w:rsidRDefault="00A0638F" w:rsidP="00A0638F">
      <w:pPr>
        <w:pStyle w:val="Paragraphedeliste"/>
        <w:ind w:left="0"/>
      </w:pPr>
    </w:p>
    <w:p w14:paraId="1720F129" w14:textId="77777777" w:rsidR="00A0638F" w:rsidRPr="00883875" w:rsidRDefault="00A0638F" w:rsidP="008F67EF">
      <w:pPr>
        <w:pStyle w:val="Paragraphedeliste"/>
        <w:ind w:left="0"/>
        <w:jc w:val="center"/>
      </w:pPr>
      <w:r w:rsidRPr="00883875">
        <w:t>*Corresponding author: Catherine.Johnson@dfo-mpo.gc.ca, +1 (902) 426 0753</w:t>
      </w:r>
    </w:p>
    <w:p w14:paraId="65D06B5D" w14:textId="77777777" w:rsidR="00A0638F" w:rsidRPr="00883875" w:rsidRDefault="00A0638F" w:rsidP="00A0638F">
      <w:pPr>
        <w:pStyle w:val="Paragraphedeliste"/>
        <w:ind w:left="0"/>
        <w:jc w:val="center"/>
      </w:pPr>
    </w:p>
    <w:p w14:paraId="07B3B4D7" w14:textId="77777777" w:rsidR="00A0638F" w:rsidRPr="00883875" w:rsidRDefault="00A0638F" w:rsidP="00D473E7">
      <w:pPr>
        <w:pStyle w:val="Paragraphedeliste"/>
        <w:ind w:left="0"/>
        <w:jc w:val="center"/>
      </w:pPr>
    </w:p>
    <w:p w14:paraId="142D5EB8" w14:textId="77777777" w:rsidR="00C1193C" w:rsidRPr="000D57D9" w:rsidRDefault="002C4994" w:rsidP="000D57D9">
      <w:pPr>
        <w:pStyle w:val="Paragraphedeliste"/>
        <w:ind w:left="0"/>
        <w:jc w:val="center"/>
      </w:pPr>
      <w:r>
        <w:t>Potential Journals:</w:t>
      </w:r>
      <w:r w:rsidR="00BC7FD6">
        <w:t xml:space="preserve"> </w:t>
      </w:r>
      <w:r w:rsidR="00BC7FD6" w:rsidRPr="00D473E7">
        <w:rPr>
          <w:i/>
        </w:rPr>
        <w:t>Fisheries Oceanography</w:t>
      </w:r>
      <w:r>
        <w:rPr>
          <w:i/>
        </w:rPr>
        <w:t>, ICES Journal of Marine Science, Progress in Oceanography</w:t>
      </w:r>
      <w:r w:rsidR="00D473E7">
        <w:t>.</w:t>
      </w:r>
      <w:r w:rsidR="00D473E7">
        <w:br/>
      </w:r>
      <w:r w:rsidR="00C1193C" w:rsidRPr="00883875">
        <w:rPr>
          <w:sz w:val="24"/>
          <w:szCs w:val="24"/>
        </w:rPr>
        <w:br w:type="page"/>
      </w:r>
    </w:p>
    <w:p w14:paraId="2B977EAE" w14:textId="77777777" w:rsidR="008F67EF" w:rsidRPr="00883875" w:rsidRDefault="008F67EF" w:rsidP="008F67EF">
      <w:pPr>
        <w:jc w:val="center"/>
        <w:rPr>
          <w:rFonts w:cs="Times New Roman"/>
          <w:b/>
          <w:sz w:val="32"/>
          <w:szCs w:val="32"/>
        </w:rPr>
      </w:pPr>
      <w:r w:rsidRPr="00883875">
        <w:rPr>
          <w:rFonts w:cs="Times New Roman"/>
          <w:b/>
          <w:sz w:val="32"/>
          <w:szCs w:val="32"/>
        </w:rPr>
        <w:lastRenderedPageBreak/>
        <w:t>Abstract</w:t>
      </w:r>
      <w:r w:rsidR="00424735">
        <w:rPr>
          <w:rFonts w:cs="Times New Roman"/>
          <w:b/>
          <w:sz w:val="32"/>
          <w:szCs w:val="32"/>
        </w:rPr>
        <w:t xml:space="preserve"> (</w:t>
      </w:r>
      <w:r w:rsidR="002C65BC">
        <w:rPr>
          <w:rFonts w:cs="Times New Roman"/>
          <w:b/>
          <w:sz w:val="32"/>
          <w:szCs w:val="32"/>
        </w:rPr>
        <w:t>20</w:t>
      </w:r>
      <w:r w:rsidR="003F0D0E">
        <w:rPr>
          <w:rFonts w:cs="Times New Roman"/>
          <w:b/>
          <w:sz w:val="32"/>
          <w:szCs w:val="32"/>
        </w:rPr>
        <w:t>1</w:t>
      </w:r>
      <w:r w:rsidR="00424735">
        <w:rPr>
          <w:rFonts w:cs="Times New Roman"/>
          <w:b/>
          <w:sz w:val="32"/>
          <w:szCs w:val="32"/>
        </w:rPr>
        <w:t xml:space="preserve"> words)</w:t>
      </w:r>
    </w:p>
    <w:p w14:paraId="6DE397C6" w14:textId="2706575E" w:rsidR="00B4406B" w:rsidRPr="008F7AE9" w:rsidRDefault="002871B5" w:rsidP="005E4585">
      <w:pPr>
        <w:spacing w:line="480" w:lineRule="auto"/>
        <w:jc w:val="both"/>
        <w:rPr>
          <w:rFonts w:cs="Times New Roman"/>
        </w:rPr>
      </w:pPr>
      <w:r>
        <w:rPr>
          <w:rFonts w:cs="Times New Roman"/>
        </w:rPr>
        <w:t>E</w:t>
      </w:r>
      <w:r w:rsidR="00C00B82">
        <w:rPr>
          <w:rFonts w:cs="Times New Roman"/>
        </w:rPr>
        <w:t>cosystem-based approach</w:t>
      </w:r>
      <w:r>
        <w:rPr>
          <w:rFonts w:cs="Times New Roman"/>
        </w:rPr>
        <w:t>es</w:t>
      </w:r>
      <w:r w:rsidR="00C00B82">
        <w:rPr>
          <w:rFonts w:cs="Times New Roman"/>
        </w:rPr>
        <w:t xml:space="preserve"> to fisheries management</w:t>
      </w:r>
      <w:r w:rsidR="0099272E" w:rsidRPr="0099272E">
        <w:rPr>
          <w:rFonts w:cs="Times New Roman"/>
        </w:rPr>
        <w:t xml:space="preserve"> </w:t>
      </w:r>
      <w:r w:rsidR="0099272E">
        <w:rPr>
          <w:rFonts w:cs="Times New Roman"/>
        </w:rPr>
        <w:t xml:space="preserve">are becoming increasingly </w:t>
      </w:r>
      <w:del w:id="1" w:author="SPlourde" w:date="2019-11-08T12:20:00Z">
        <w:r w:rsidR="0099272E" w:rsidDel="003A7D90">
          <w:rPr>
            <w:rFonts w:cs="Times New Roman"/>
          </w:rPr>
          <w:delText>popular</w:delText>
        </w:r>
        <w:r w:rsidR="00C00B82" w:rsidDel="003A7D90">
          <w:rPr>
            <w:rFonts w:cs="Times New Roman"/>
          </w:rPr>
          <w:delText xml:space="preserve"> </w:delText>
        </w:r>
      </w:del>
      <w:ins w:id="2" w:author="SPlourde" w:date="2019-11-08T12:20:00Z">
        <w:r w:rsidR="003A7D90">
          <w:rPr>
            <w:rFonts w:cs="Times New Roman"/>
          </w:rPr>
          <w:t xml:space="preserve">needed </w:t>
        </w:r>
      </w:ins>
      <w:r w:rsidR="0099272E">
        <w:rPr>
          <w:rFonts w:cs="Times New Roman"/>
        </w:rPr>
        <w:t>and</w:t>
      </w:r>
      <w:r>
        <w:rPr>
          <w:rFonts w:cs="Times New Roman"/>
        </w:rPr>
        <w:t xml:space="preserve"> account for </w:t>
      </w:r>
      <w:r w:rsidR="00876B73">
        <w:rPr>
          <w:rFonts w:cs="Times New Roman"/>
        </w:rPr>
        <w:t>the effects of</w:t>
      </w:r>
      <w:r w:rsidR="000E79F4">
        <w:rPr>
          <w:rFonts w:cs="Times New Roman"/>
        </w:rPr>
        <w:t xml:space="preserve"> </w:t>
      </w:r>
      <w:r w:rsidR="00876B73">
        <w:rPr>
          <w:rFonts w:cs="Times New Roman"/>
        </w:rPr>
        <w:t xml:space="preserve">ecological </w:t>
      </w:r>
      <w:r w:rsidR="000E79F4">
        <w:rPr>
          <w:rFonts w:cs="Times New Roman"/>
        </w:rPr>
        <w:t xml:space="preserve">and </w:t>
      </w:r>
      <w:r w:rsidR="00876B73">
        <w:rPr>
          <w:rFonts w:cs="Times New Roman"/>
        </w:rPr>
        <w:t xml:space="preserve">environmental </w:t>
      </w:r>
      <w:r w:rsidR="000E79F4">
        <w:rPr>
          <w:rFonts w:cs="Times New Roman"/>
        </w:rPr>
        <w:t>factors</w:t>
      </w:r>
      <w:r w:rsidR="000178A6" w:rsidRPr="000178A6">
        <w:rPr>
          <w:rFonts w:cs="Times New Roman"/>
        </w:rPr>
        <w:t xml:space="preserve"> </w:t>
      </w:r>
      <w:r w:rsidR="000178A6">
        <w:rPr>
          <w:rFonts w:cs="Times New Roman"/>
        </w:rPr>
        <w:t>on fish stocks</w:t>
      </w:r>
      <w:r w:rsidR="00D820A2">
        <w:rPr>
          <w:rFonts w:cs="Times New Roman"/>
        </w:rPr>
        <w:t xml:space="preserve"> </w:t>
      </w:r>
      <w:r w:rsidR="000E79F4">
        <w:rPr>
          <w:rFonts w:cs="Times New Roman"/>
        </w:rPr>
        <w:t xml:space="preserve">in addition to </w:t>
      </w:r>
      <w:r>
        <w:rPr>
          <w:rFonts w:cs="Times New Roman"/>
        </w:rPr>
        <w:t>the</w:t>
      </w:r>
      <w:r w:rsidR="00F57FDE">
        <w:rPr>
          <w:rFonts w:cs="Times New Roman"/>
        </w:rPr>
        <w:t xml:space="preserve"> </w:t>
      </w:r>
      <w:r>
        <w:rPr>
          <w:rFonts w:cs="Times New Roman"/>
        </w:rPr>
        <w:t>impact of fish</w:t>
      </w:r>
      <w:r w:rsidR="00D47A99">
        <w:rPr>
          <w:rFonts w:cs="Times New Roman"/>
        </w:rPr>
        <w:t>ing</w:t>
      </w:r>
      <w:r w:rsidR="000178A6">
        <w:rPr>
          <w:rFonts w:cs="Times New Roman"/>
        </w:rPr>
        <w:t xml:space="preserve"> itself</w:t>
      </w:r>
      <w:r w:rsidR="00176C77">
        <w:rPr>
          <w:rFonts w:cs="Times New Roman"/>
        </w:rPr>
        <w:t xml:space="preserve">. </w:t>
      </w:r>
      <w:r w:rsidR="002366F0">
        <w:rPr>
          <w:rFonts w:cs="Times New Roman"/>
        </w:rPr>
        <w:t xml:space="preserve">To </w:t>
      </w:r>
      <w:r w:rsidR="005E7171">
        <w:rPr>
          <w:rFonts w:cs="Times New Roman"/>
        </w:rPr>
        <w:t xml:space="preserve">identify and </w:t>
      </w:r>
      <w:r w:rsidR="009B72CB">
        <w:rPr>
          <w:rFonts w:cs="Times New Roman"/>
        </w:rPr>
        <w:t>quantify</w:t>
      </w:r>
      <w:r w:rsidR="000715CC">
        <w:rPr>
          <w:rFonts w:cs="Times New Roman"/>
        </w:rPr>
        <w:t xml:space="preserve"> such</w:t>
      </w:r>
      <w:r w:rsidR="009B72CB">
        <w:rPr>
          <w:rFonts w:cs="Times New Roman"/>
        </w:rPr>
        <w:t xml:space="preserve"> </w:t>
      </w:r>
      <w:r w:rsidR="001012A7">
        <w:rPr>
          <w:rFonts w:cs="Times New Roman"/>
        </w:rPr>
        <w:t xml:space="preserve">bottom-up </w:t>
      </w:r>
      <w:r w:rsidR="000715CC">
        <w:rPr>
          <w:rFonts w:cs="Times New Roman"/>
        </w:rPr>
        <w:t xml:space="preserve">environmental </w:t>
      </w:r>
      <w:r w:rsidR="00FE32C7">
        <w:rPr>
          <w:rFonts w:cs="Times New Roman"/>
        </w:rPr>
        <w:t>effects</w:t>
      </w:r>
      <w:r w:rsidR="001012A7">
        <w:rPr>
          <w:rFonts w:cs="Times New Roman"/>
        </w:rPr>
        <w:t xml:space="preserve"> </w:t>
      </w:r>
      <w:r w:rsidR="00FE32C7">
        <w:rPr>
          <w:rFonts w:cs="Times New Roman"/>
        </w:rPr>
        <w:t>on</w:t>
      </w:r>
      <w:r w:rsidR="009B72CB">
        <w:rPr>
          <w:rFonts w:cs="Times New Roman"/>
        </w:rPr>
        <w:t xml:space="preserve"> </w:t>
      </w:r>
      <w:r w:rsidR="000715CC">
        <w:rPr>
          <w:rFonts w:cs="Times New Roman"/>
        </w:rPr>
        <w:t>nine</w:t>
      </w:r>
      <w:r w:rsidR="009B72CB">
        <w:rPr>
          <w:rFonts w:cs="Times New Roman"/>
        </w:rPr>
        <w:t xml:space="preserve"> </w:t>
      </w:r>
      <w:r w:rsidR="00D25D23">
        <w:rPr>
          <w:rFonts w:cs="Times New Roman"/>
        </w:rPr>
        <w:t xml:space="preserve">NW Atlantic </w:t>
      </w:r>
      <w:ins w:id="3" w:author="SPlourde" w:date="2019-11-08T12:21:00Z">
        <w:r w:rsidR="003A7D90">
          <w:rPr>
            <w:rFonts w:cs="Times New Roman"/>
          </w:rPr>
          <w:t xml:space="preserve">pelagic </w:t>
        </w:r>
      </w:ins>
      <w:r w:rsidR="009B72CB">
        <w:rPr>
          <w:rFonts w:cs="Times New Roman"/>
        </w:rPr>
        <w:t xml:space="preserve">fish stocks </w:t>
      </w:r>
      <w:r w:rsidR="000715CC">
        <w:rPr>
          <w:rFonts w:cs="Times New Roman"/>
        </w:rPr>
        <w:t>across</w:t>
      </w:r>
      <w:r w:rsidR="005B3A21">
        <w:rPr>
          <w:rFonts w:cs="Times New Roman"/>
        </w:rPr>
        <w:t xml:space="preserve"> </w:t>
      </w:r>
      <w:r w:rsidR="000715CC">
        <w:rPr>
          <w:rFonts w:cs="Times New Roman"/>
        </w:rPr>
        <w:t>four</w:t>
      </w:r>
      <w:r w:rsidR="005B3A21">
        <w:rPr>
          <w:rFonts w:cs="Times New Roman"/>
        </w:rPr>
        <w:t xml:space="preserve"> species</w:t>
      </w:r>
      <w:r w:rsidR="002366F0">
        <w:rPr>
          <w:rFonts w:cs="Times New Roman"/>
        </w:rPr>
        <w:t xml:space="preserve">, we employed </w:t>
      </w:r>
      <w:r w:rsidR="00D864EC">
        <w:rPr>
          <w:rFonts w:cs="Times New Roman"/>
        </w:rPr>
        <w:t xml:space="preserve">a tiered statistical </w:t>
      </w:r>
      <w:r w:rsidR="00644FDC">
        <w:rPr>
          <w:rFonts w:cs="Times New Roman"/>
        </w:rPr>
        <w:t xml:space="preserve">modelling </w:t>
      </w:r>
      <w:r w:rsidR="00827C42">
        <w:rPr>
          <w:rFonts w:cs="Times New Roman"/>
        </w:rPr>
        <w:t>approach</w:t>
      </w:r>
      <w:r w:rsidR="00D864EC">
        <w:rPr>
          <w:rFonts w:cs="Times New Roman"/>
        </w:rPr>
        <w:t xml:space="preserve"> to link fish stock metrics (</w:t>
      </w:r>
      <w:r w:rsidR="00D864EC" w:rsidRPr="00827C42">
        <w:rPr>
          <w:rFonts w:cs="Times New Roman"/>
          <w:i/>
        </w:rPr>
        <w:t>i.e.</w:t>
      </w:r>
      <w:r w:rsidR="00D864EC">
        <w:rPr>
          <w:rFonts w:cs="Times New Roman"/>
        </w:rPr>
        <w:t>, condition, abundance, recruitment) to</w:t>
      </w:r>
      <w:r w:rsidR="009D04D5">
        <w:rPr>
          <w:rFonts w:cs="Times New Roman"/>
        </w:rPr>
        <w:t xml:space="preserve"> dominant</w:t>
      </w:r>
      <w:r w:rsidR="00D864EC">
        <w:rPr>
          <w:rFonts w:cs="Times New Roman"/>
        </w:rPr>
        <w:t xml:space="preserve"> modes of environmental variability.</w:t>
      </w:r>
      <w:r w:rsidR="00B40981">
        <w:rPr>
          <w:rFonts w:cs="Times New Roman"/>
        </w:rPr>
        <w:t xml:space="preserve"> </w:t>
      </w:r>
      <w:r w:rsidR="00E80319">
        <w:rPr>
          <w:rFonts w:cs="Times New Roman"/>
        </w:rPr>
        <w:t xml:space="preserve">An </w:t>
      </w:r>
      <w:r w:rsidR="00610ABC">
        <w:rPr>
          <w:rFonts w:cs="Times New Roman"/>
        </w:rPr>
        <w:t xml:space="preserve">analysis of optimal models describing these metrics revealed that condition is chiefly dictated by </w:t>
      </w:r>
      <w:r w:rsidR="00665F92">
        <w:rPr>
          <w:rFonts w:cs="Times New Roman"/>
        </w:rPr>
        <w:t>predictors related to phenology and zooplankton</w:t>
      </w:r>
      <w:r w:rsidR="0042667D">
        <w:rPr>
          <w:rFonts w:cs="Times New Roman"/>
        </w:rPr>
        <w:t xml:space="preserve"> </w:t>
      </w:r>
      <w:r w:rsidR="00E80319">
        <w:rPr>
          <w:rFonts w:cs="Times New Roman"/>
        </w:rPr>
        <w:t>community composition, while</w:t>
      </w:r>
      <w:r w:rsidR="0042667D">
        <w:rPr>
          <w:rFonts w:cs="Times New Roman"/>
        </w:rPr>
        <w:t xml:space="preserve"> abundance is modulated by</w:t>
      </w:r>
      <w:r w:rsidR="00665F92">
        <w:rPr>
          <w:rFonts w:cs="Times New Roman"/>
        </w:rPr>
        <w:t xml:space="preserve"> physical factors and </w:t>
      </w:r>
      <w:r w:rsidR="005C14CB">
        <w:rPr>
          <w:rFonts w:cs="Times New Roman"/>
        </w:rPr>
        <w:t xml:space="preserve">zooplankton. </w:t>
      </w:r>
      <w:r w:rsidR="008E6E0F">
        <w:rPr>
          <w:rFonts w:cs="Times New Roman"/>
        </w:rPr>
        <w:t>Models of recruitment feature</w:t>
      </w:r>
      <w:r w:rsidR="005C14CB">
        <w:rPr>
          <w:rFonts w:cs="Times New Roman"/>
        </w:rPr>
        <w:t>d</w:t>
      </w:r>
      <w:r w:rsidR="008E6E0F">
        <w:rPr>
          <w:rFonts w:cs="Times New Roman"/>
        </w:rPr>
        <w:t xml:space="preserve"> predictors </w:t>
      </w:r>
      <w:r w:rsidR="005C14CB">
        <w:rPr>
          <w:rFonts w:cs="Times New Roman"/>
        </w:rPr>
        <w:t xml:space="preserve">relating to all aspects of the environment. </w:t>
      </w:r>
      <w:r w:rsidR="008E6E0F">
        <w:rPr>
          <w:rFonts w:cs="Times New Roman"/>
        </w:rPr>
        <w:t xml:space="preserve">These results are consistent with </w:t>
      </w:r>
      <w:r w:rsidR="005B799C">
        <w:rPr>
          <w:rFonts w:cs="Times New Roman"/>
        </w:rPr>
        <w:t xml:space="preserve">a strong influence of food </w:t>
      </w:r>
      <w:r w:rsidR="00BB15AD">
        <w:rPr>
          <w:rFonts w:cs="Times New Roman"/>
        </w:rPr>
        <w:t>quality and quantity</w:t>
      </w:r>
      <w:r w:rsidR="005B799C">
        <w:rPr>
          <w:rFonts w:cs="Times New Roman"/>
        </w:rPr>
        <w:t xml:space="preserve"> on </w:t>
      </w:r>
      <w:r w:rsidR="008E6E0F">
        <w:rPr>
          <w:rFonts w:cs="Times New Roman"/>
        </w:rPr>
        <w:t xml:space="preserve">condition </w:t>
      </w:r>
      <w:r w:rsidR="00F173A3">
        <w:rPr>
          <w:rFonts w:cs="Times New Roman"/>
        </w:rPr>
        <w:t>and</w:t>
      </w:r>
      <w:r w:rsidR="008E6E0F">
        <w:rPr>
          <w:rFonts w:cs="Times New Roman"/>
        </w:rPr>
        <w:t xml:space="preserve"> </w:t>
      </w:r>
      <w:r w:rsidR="005B799C">
        <w:rPr>
          <w:rFonts w:cs="Times New Roman"/>
        </w:rPr>
        <w:t>with the influence of</w:t>
      </w:r>
      <w:r w:rsidR="005B799C" w:rsidRPr="005B799C">
        <w:rPr>
          <w:rFonts w:cs="Times New Roman"/>
        </w:rPr>
        <w:t xml:space="preserve"> </w:t>
      </w:r>
      <w:r w:rsidR="005B799C">
        <w:rPr>
          <w:rFonts w:cs="Times New Roman"/>
        </w:rPr>
        <w:t xml:space="preserve">suitable habitat </w:t>
      </w:r>
      <w:r w:rsidR="00BB15AD">
        <w:rPr>
          <w:rFonts w:cs="Times New Roman"/>
        </w:rPr>
        <w:t>(</w:t>
      </w:r>
      <w:r w:rsidR="00BB15AD" w:rsidRPr="00BB15AD">
        <w:rPr>
          <w:rFonts w:cs="Times New Roman"/>
          <w:i/>
        </w:rPr>
        <w:t>e.g.</w:t>
      </w:r>
      <w:r w:rsidR="00BB15AD">
        <w:rPr>
          <w:rFonts w:cs="Times New Roman"/>
        </w:rPr>
        <w:t xml:space="preserve">, temperature, prey) </w:t>
      </w:r>
      <w:r w:rsidR="005B799C">
        <w:rPr>
          <w:rFonts w:cs="Times New Roman"/>
        </w:rPr>
        <w:t xml:space="preserve">on </w:t>
      </w:r>
      <w:r w:rsidR="008E6E0F">
        <w:rPr>
          <w:rFonts w:cs="Times New Roman"/>
        </w:rPr>
        <w:t>abundance</w:t>
      </w:r>
      <w:r w:rsidR="00F173A3">
        <w:rPr>
          <w:rFonts w:cs="Times New Roman"/>
        </w:rPr>
        <w:t>, while</w:t>
      </w:r>
      <w:r w:rsidR="00925A2F">
        <w:rPr>
          <w:rFonts w:cs="Times New Roman"/>
        </w:rPr>
        <w:t xml:space="preserve"> </w:t>
      </w:r>
      <w:r w:rsidR="008A3A13">
        <w:rPr>
          <w:rFonts w:cs="Times New Roman"/>
        </w:rPr>
        <w:t xml:space="preserve">successful recruitment </w:t>
      </w:r>
      <w:r w:rsidR="00CF48B0">
        <w:rPr>
          <w:rFonts w:cs="Times New Roman"/>
        </w:rPr>
        <w:t>is the outcome of a complex combination of biotic and abiotic processes</w:t>
      </w:r>
      <w:r w:rsidR="008A3A13">
        <w:rPr>
          <w:rFonts w:cs="Times New Roman"/>
        </w:rPr>
        <w:t>.</w:t>
      </w:r>
      <w:r w:rsidR="007313F3">
        <w:rPr>
          <w:rFonts w:cs="Times New Roman"/>
        </w:rPr>
        <w:t xml:space="preserve"> </w:t>
      </w:r>
      <w:r w:rsidR="00B4406B">
        <w:rPr>
          <w:rFonts w:cs="Times New Roman"/>
        </w:rPr>
        <w:t xml:space="preserve">The dominant driver of variability in </w:t>
      </w:r>
      <w:r w:rsidR="006824A5">
        <w:rPr>
          <w:rFonts w:cs="Times New Roman"/>
        </w:rPr>
        <w:t xml:space="preserve">our models of </w:t>
      </w:r>
      <w:ins w:id="4" w:author="SPlourde" w:date="2019-11-08T12:24:00Z">
        <w:r w:rsidR="003A7D90">
          <w:rPr>
            <w:rFonts w:cs="Times New Roman"/>
          </w:rPr>
          <w:t xml:space="preserve">pelagic </w:t>
        </w:r>
      </w:ins>
      <w:r w:rsidR="00B4406B">
        <w:rPr>
          <w:rFonts w:cs="Times New Roman"/>
        </w:rPr>
        <w:t xml:space="preserve">fish stocks </w:t>
      </w:r>
      <w:r w:rsidR="00CF0879">
        <w:rPr>
          <w:rFonts w:cs="Times New Roman"/>
        </w:rPr>
        <w:t>was</w:t>
      </w:r>
      <w:r w:rsidR="00B4406B">
        <w:rPr>
          <w:rFonts w:cs="Times New Roman"/>
        </w:rPr>
        <w:t xml:space="preserve"> a long-term shift in the zooplankton community</w:t>
      </w:r>
      <w:r w:rsidR="006214E6">
        <w:rPr>
          <w:rFonts w:cs="Times New Roman"/>
        </w:rPr>
        <w:t xml:space="preserve">, </w:t>
      </w:r>
      <w:r w:rsidR="00CF48B0">
        <w:rPr>
          <w:rFonts w:cs="Times New Roman"/>
        </w:rPr>
        <w:t xml:space="preserve">which </w:t>
      </w:r>
      <w:r w:rsidR="00284959">
        <w:t>represent</w:t>
      </w:r>
      <w:r w:rsidR="001F43B3">
        <w:t>ed</w:t>
      </w:r>
      <w:r w:rsidR="005E4585">
        <w:t xml:space="preserve"> two important </w:t>
      </w:r>
      <w:r w:rsidR="00A22DC8">
        <w:t>factors</w:t>
      </w:r>
      <w:r w:rsidR="005E4585">
        <w:t xml:space="preserve"> </w:t>
      </w:r>
      <w:r w:rsidR="00A22DC8">
        <w:t>in</w:t>
      </w:r>
      <w:r w:rsidR="005E4585">
        <w:t xml:space="preserve"> </w:t>
      </w:r>
      <w:r w:rsidR="00284959">
        <w:t xml:space="preserve">fish </w:t>
      </w:r>
      <w:r w:rsidR="00CF48B0">
        <w:t>ecology</w:t>
      </w:r>
      <w:r w:rsidR="00284959">
        <w:t xml:space="preserve"> </w:t>
      </w:r>
      <w:r w:rsidR="005E4585">
        <w:t>– prey abundance and thermal conditions –</w:t>
      </w:r>
      <w:r w:rsidR="00323561">
        <w:t xml:space="preserve"> and demonstrate</w:t>
      </w:r>
      <w:r w:rsidR="008B1EB4">
        <w:t>s</w:t>
      </w:r>
      <w:r w:rsidR="00323561">
        <w:t xml:space="preserve"> the </w:t>
      </w:r>
      <w:r w:rsidR="000F17D5">
        <w:t>key role zooplankton can play as a predictor of fish stock</w:t>
      </w:r>
      <w:r w:rsidR="002326BB">
        <w:t>s</w:t>
      </w:r>
      <w:ins w:id="5" w:author="SPlourde" w:date="2019-11-08T12:24:00Z">
        <w:r w:rsidR="003A7D90">
          <w:t xml:space="preserve"> dynamics and productivity</w:t>
        </w:r>
      </w:ins>
      <w:r w:rsidR="000F17D5">
        <w:t>.</w:t>
      </w:r>
    </w:p>
    <w:p w14:paraId="4F427A78" w14:textId="77777777" w:rsidR="004045CF" w:rsidRPr="00B569A0" w:rsidRDefault="004045CF" w:rsidP="00B569A0">
      <w:pPr>
        <w:rPr>
          <w:rFonts w:cs="Times New Roman"/>
          <w:b/>
          <w:sz w:val="24"/>
          <w:szCs w:val="24"/>
          <w:u w:val="single"/>
        </w:rPr>
        <w:sectPr w:rsidR="004045CF" w:rsidRPr="00B569A0" w:rsidSect="002C4A00">
          <w:pgSz w:w="12240" w:h="15840"/>
          <w:pgMar w:top="1440" w:right="1440" w:bottom="1440" w:left="1440" w:header="708" w:footer="708" w:gutter="0"/>
          <w:cols w:space="708"/>
          <w:docGrid w:linePitch="360"/>
        </w:sectPr>
      </w:pPr>
    </w:p>
    <w:p w14:paraId="44612B08" w14:textId="77777777" w:rsidR="004A2FCF" w:rsidRPr="00883875" w:rsidRDefault="004A2FCF" w:rsidP="009E6AFB">
      <w:pPr>
        <w:pStyle w:val="Titre1"/>
        <w:spacing w:line="480" w:lineRule="auto"/>
        <w:jc w:val="both"/>
      </w:pPr>
      <w:r w:rsidRPr="00883875">
        <w:lastRenderedPageBreak/>
        <w:t>Introduction</w:t>
      </w:r>
    </w:p>
    <w:p w14:paraId="5EBC98C9" w14:textId="7975371B" w:rsidR="00C60618" w:rsidRDefault="002E65E1" w:rsidP="0010066B">
      <w:pPr>
        <w:spacing w:line="480" w:lineRule="auto"/>
        <w:jc w:val="both"/>
      </w:pPr>
      <w:r>
        <w:t>V</w:t>
      </w:r>
      <w:r w:rsidR="00373268">
        <w:t xml:space="preserve">ariability in the physical environment and </w:t>
      </w:r>
      <w:r w:rsidR="00664246">
        <w:t xml:space="preserve">in </w:t>
      </w:r>
      <w:r w:rsidR="00373268">
        <w:t>lower trophic levels influences the dynamics of fish stocks</w:t>
      </w:r>
      <w:r w:rsidR="00F413D8">
        <w:t xml:space="preserve"> b</w:t>
      </w:r>
      <w:r w:rsidR="004804E4">
        <w:t xml:space="preserve">y altering the distribution </w:t>
      </w:r>
      <w:r w:rsidR="00FC6B8D">
        <w:t xml:space="preserve">and abundance </w:t>
      </w:r>
      <w:r w:rsidR="004804E4">
        <w:t xml:space="preserve">of </w:t>
      </w:r>
      <w:r w:rsidR="005F4F9A">
        <w:t>prey</w:t>
      </w:r>
      <w:r w:rsidR="00FC6B8D">
        <w:t>,</w:t>
      </w:r>
      <w:r w:rsidR="005F4F9A">
        <w:t xml:space="preserve"> </w:t>
      </w:r>
      <w:r w:rsidR="00FC6B8D">
        <w:t>and</w:t>
      </w:r>
      <w:r w:rsidR="005F4F9A">
        <w:t xml:space="preserve"> </w:t>
      </w:r>
      <w:r w:rsidR="00D85A70">
        <w:t xml:space="preserve">the </w:t>
      </w:r>
      <w:r w:rsidR="00F413D8">
        <w:t xml:space="preserve">extent of suitable habitat. </w:t>
      </w:r>
      <w:r w:rsidR="000C52B6">
        <w:t xml:space="preserve">While it is often difficult to </w:t>
      </w:r>
      <w:r w:rsidR="00900605">
        <w:t>link</w:t>
      </w:r>
      <w:r w:rsidR="000C52B6">
        <w:t xml:space="preserve"> individual environmental variables (e.g., sea-surface temperature, copepod biomass) directly to fish stock indices, recent studies have been successful in relating </w:t>
      </w:r>
      <w:r w:rsidR="000C52B6" w:rsidRPr="009376C9">
        <w:t>modes</w:t>
      </w:r>
      <w:r w:rsidR="000C52B6">
        <w:t xml:space="preserve"> of variability in the environment to fluctuations in fish populations </w:t>
      </w:r>
      <w:r w:rsidR="00F963A4">
        <w:fldChar w:fldCharType="begin" w:fldLock="1"/>
      </w:r>
      <w:r w:rsidR="004C1697">
        <w:instrText>ADDIN CSL_CITATION { "citationItems" : [ { "id" : "ITEM-1", "itemData" : { "author" : [ { "dropping-particle" : "", "family" : "Reed", "given" : "Daniel", "non-dropping-particle" : "", "parse-names" : false, "suffix" : "" }, { "dropping-particle" : "", "family" : "Plourde", "given" : "St\u00e9phane", "non-dropping-particle" : "", "parse-names" : false, "suffix" : "" }, { "dropping-particle" : "", "family" : "Cook", "given" : "Adam M", "non-dropping-particle" : "", "parse-names" : false, "suffix" : "" }, { "dropping-particle" : "", "family" : "Pepin", "given" : "Pierre", "non-dropping-particle" : "", "parse-names" : false, "suffix" : "" }, { "dropping-particle" : "", "family" : "Casault", "given" : "Benoit", "non-dropping-particle" : "", "parse-names" : false, "suffix" : "" }, { "dropping-particle" : "", "family" : "Lehoux", "given" : "Caroline", "non-dropping-particle" : "", "parse-names" : false, "suffix" : "" }, { "dropping-particle" : "", "family" : "Johnson", "given" : "Catherine L.", "non-dropping-particle" : "", "parse-names" : false, "suffix" : "" } ], "container-title" : "Fisheries Oceanography", "id" : "ITEM-1", "issued" : { "date-parts" : [ [ "2019" ] ] }, "page" : "256-272", "title" : "Response of Scotian Shelf silver hake (Merluccius bilinearis) to environmental variability", "type" : "article-journal", "volume" : "28" }, "uris" : [ "http://www.mendeley.com/documents/?uuid=2a8332f6-39a1-48c3-8406-32678fb8f954" ] }, { "id" : "ITEM-2", "itemData" : { "DOI" : "10.1111/fog.12113", "ISSN" : "13652419", "author" : [ { "dropping-particle" : "", "family" : "Plourde", "given" : "St\u00e9phane", "non-dropping-particle" : "", "parse-names" : false, "suffix" : "" }, { "dropping-particle" : "", "family" : "Gr\u00e9goire", "given" : "Fran\u00e7ois", "non-dropping-particle" : "", "parse-names" : false, "suffix" : "" }, { "dropping-particle" : "", "family" : "Lehoux", "given" : "Caroline", "non-dropping-particle" : "", "parse-names" : false, "suffix" : "" }, { "dropping-particle" : "", "family" : "Galbraith", "given" : "Peter S.", "non-dropping-particle" : "", "parse-names" : false, "suffix" : "" }, { "dropping-particle" : "", "family" : "Castonguay", "given" : "Martin", "non-dropping-particle" : "", "parse-names" : false, "suffix" : "" }, { "dropping-particle" : "", "family" : "Ringuette", "given" : "Marc", "non-dropping-particle" : "", "parse-names" : false, "suffix" : "" } ], "container-title" : "Fisheries Oceanography", "id" : "ITEM-2", "issue" : "4", "issued" : { "date-parts" : [ [ "2015" ] ] }, "page" : "347-363", "title" : "Effect of environmental variability on body condition and recruitment success of Atlantic Mackerel (Scomber scombrus L.) in the Gulf of St. Lawrence", "type" : "article-journal", "volume" : "24" }, "uris" : [ "http://www.mendeley.com/documents/?uuid=60af1d67-1df8-459c-97fb-e86765c3577b" ] } ], "mendeley" : { "formattedCitation" : "(Plourde et al. 2015, Reed et al. 2019)", "manualFormatting" : "(e.g., Plourde et al. 2015, Reed et al. 2019)", "plainTextFormattedCitation" : "(Plourde et al. 2015, Reed et al. 2019)", "previouslyFormattedCitation" : "(Plourde et al. 2015, Reed et al. 2019)" }, "properties" : { "noteIndex" : 0 }, "schema" : "https://github.com/citation-style-language/schema/raw/master/csl-citation.json" }</w:instrText>
      </w:r>
      <w:r w:rsidR="00F963A4">
        <w:fldChar w:fldCharType="separate"/>
      </w:r>
      <w:r w:rsidR="00F963A4" w:rsidRPr="00F963A4">
        <w:rPr>
          <w:noProof/>
        </w:rPr>
        <w:t>(</w:t>
      </w:r>
      <w:r w:rsidR="00F963A4">
        <w:rPr>
          <w:noProof/>
        </w:rPr>
        <w:t xml:space="preserve">e.g., </w:t>
      </w:r>
      <w:r w:rsidR="00F963A4" w:rsidRPr="00F963A4">
        <w:rPr>
          <w:noProof/>
        </w:rPr>
        <w:t>Plourde et al. 2015, Reed et al. 2019)</w:t>
      </w:r>
      <w:r w:rsidR="00F963A4">
        <w:fldChar w:fldCharType="end"/>
      </w:r>
      <w:r w:rsidR="00021D0D">
        <w:t>.</w:t>
      </w:r>
      <w:r w:rsidR="0010066B">
        <w:t xml:space="preserve"> </w:t>
      </w:r>
      <w:r w:rsidR="00CF601D">
        <w:t xml:space="preserve">Establishing these relationships </w:t>
      </w:r>
      <w:r w:rsidR="00F62CF1">
        <w:t>provides</w:t>
      </w:r>
      <w:r w:rsidR="00CF601D">
        <w:t xml:space="preserve"> a</w:t>
      </w:r>
      <w:r w:rsidR="00900605">
        <w:t>n i</w:t>
      </w:r>
      <w:r w:rsidR="0010066B">
        <w:t>mprove</w:t>
      </w:r>
      <w:r w:rsidR="00900605">
        <w:t>d</w:t>
      </w:r>
      <w:r w:rsidR="0010066B">
        <w:t xml:space="preserve"> </w:t>
      </w:r>
      <w:r w:rsidR="00CF601D">
        <w:t>understanding</w:t>
      </w:r>
      <w:r w:rsidR="0010066B">
        <w:t xml:space="preserve"> of </w:t>
      </w:r>
      <w:r w:rsidR="00CF601D">
        <w:t xml:space="preserve">how </w:t>
      </w:r>
      <w:r w:rsidR="0010066B">
        <w:t>fish stocks</w:t>
      </w:r>
      <w:r w:rsidR="00CF601D">
        <w:t xml:space="preserve"> respond</w:t>
      </w:r>
      <w:r w:rsidR="0010066B">
        <w:t xml:space="preserve"> to </w:t>
      </w:r>
      <w:r w:rsidR="0058426E">
        <w:t>changes</w:t>
      </w:r>
      <w:r w:rsidR="0010066B">
        <w:t xml:space="preserve"> in ecosystem characteristics</w:t>
      </w:r>
      <w:r w:rsidR="00B84D96">
        <w:t xml:space="preserve"> and, in the future, may allow management strategies to be adjusted in light of anticipated shifts in environmental conditions</w:t>
      </w:r>
      <w:r w:rsidR="00165A83">
        <w:t xml:space="preserve"> </w:t>
      </w:r>
      <w:r w:rsidR="00165A83">
        <w:fldChar w:fldCharType="begin" w:fldLock="1"/>
      </w:r>
      <w:r w:rsidR="007E0DAF">
        <w:instrText>ADDIN CSL_CITATION { "citationItems" : [ { "id" : "ITEM-1", "itemData" : { "author" : [ { "dropping-particle" : "", "family" : "Pikitch", "given" : "E K", "non-dropping-particle" : "", "parse-names" : false, "suffix" : "" }, { "dropping-particle" : "", "family" : "Santora", "given" : "C", "non-dropping-particle" : "", "parse-names" : false, "suffix" : "" }, { "dropping-particle" : "", "family" : "Babcock", "given" : "E A", "non-dropping-particle" : "", "parse-names" : false, "suffix" : "" }, { "dropping-particle" : "", "family" : "Bakun", "given" : "A", "non-dropping-particle" : "", "parse-names" : false, "suffix" : "" }, { "dropping-particle" : "", "family" : "Bonfil", "given" : "R", "non-dropping-particle" : "", "parse-names" : false, "suffix" : "" }, { "dropping-particle" : "", "family" : "Conover", "given" : "D O", "non-dropping-particle" : "", "parse-names" : false, "suffix" : "" }, { "dropping-particle" : "", "family" : "Dayton", "given" : "P", "non-dropping-particle" : "", "parse-names" : false, "suffix" : "" }, { "dropping-particle" : "", "family" : "Doukakis", "given" : "P", "non-dropping-particle" : "", "parse-names" : false, "suffix" : "" }, { "dropping-particle" : "", "family" : "Fluharty", "given" : "D", "non-dropping-particle" : "", "parse-names" : false, "suffix" : "" }, { "dropping-particle" : "", "family" : "Heneman", "given" : "B", "non-dropping-particle" : "", "parse-names" : false, "suffix" : "" }, { "dropping-particle" : "", "family" : "Houde", "given" : "E D", "non-dropping-particle" : "", "parse-names" : false, "suffix" : "" }, { "dropping-particle" : "", "family" : "Link", "given" : "J", "non-dropping-particle" : "", "parse-names" : false, "suffix" : "" }, { "dropping-particle" : "", "family" : "Livingston", "given" : "P.A.", "non-dropping-particle" : "", "parse-names" : false, "suffix" : "" }, { "dropping-particle" : "", "family" : "Mangel", "given" : "M.", "non-dropping-particle" : "", "parse-names" : false, "suffix" : "" }, { "dropping-particle" : "", "family" : "McAllister", "given" : "M.K.", "non-dropping-particle" : "", "parse-names" : false, "suffix" : "" }, { "dropping-particle" : "", "family" : "Pope", "given" : "J", "non-dropping-particle" : "", "parse-names" : false, "suffix" : "" }, { "dropping-particle" : "", "family" : "Sainsbury", "given" : "K.J.", "non-dropping-particle" : "", "parse-names" : false, "suffix" : "" } ], "container-title" : "Science", "id" : "ITEM-1", "issue" : "July", "issued" : { "date-parts" : [ [ "2004" ] ] }, "page" : "346-348", "title" : "Ecosystem-Based Fishery Management", "type" : "article-journal", "volume" : "305" }, "uris" : [ "http://www.mendeley.com/documents/?uuid=8462196e-9bd4-4707-859b-b47241fbea8a" ] } ], "mendeley" : { "formattedCitation" : "(Pikitch et al. 2004)", "plainTextFormattedCitation" : "(Pikitch et al. 2004)", "previouslyFormattedCitation" : "(Pikitch et al. 2004)" }, "properties" : { "noteIndex" : 0 }, "schema" : "https://github.com/citation-style-language/schema/raw/master/csl-citation.json" }</w:instrText>
      </w:r>
      <w:r w:rsidR="00165A83">
        <w:fldChar w:fldCharType="separate"/>
      </w:r>
      <w:r w:rsidR="00165A83" w:rsidRPr="00165A83">
        <w:rPr>
          <w:noProof/>
        </w:rPr>
        <w:t>(Pikitch et al. 2004)</w:t>
      </w:r>
      <w:r w:rsidR="00165A83">
        <w:fldChar w:fldCharType="end"/>
      </w:r>
      <w:r w:rsidR="00B84D96">
        <w:t>.</w:t>
      </w:r>
    </w:p>
    <w:p w14:paraId="043E50C8" w14:textId="77777777" w:rsidR="00211129" w:rsidRDefault="00C60618" w:rsidP="009E6AFB">
      <w:pPr>
        <w:spacing w:line="480" w:lineRule="auto"/>
        <w:jc w:val="both"/>
      </w:pPr>
      <w:commentRangeStart w:id="6"/>
      <w:r>
        <w:t xml:space="preserve">The NW Atlantic is </w:t>
      </w:r>
      <w:r w:rsidR="0058426E">
        <w:t xml:space="preserve">currently </w:t>
      </w:r>
      <w:r>
        <w:t>experiencing a long-term shift</w:t>
      </w:r>
      <w:r w:rsidR="006C7FCA">
        <w:t xml:space="preserve"> </w:t>
      </w:r>
      <w:r w:rsidR="005A3E52">
        <w:t xml:space="preserve">in </w:t>
      </w:r>
      <w:r w:rsidR="006C7FCA">
        <w:t>oceanographic and biological conditions</w:t>
      </w:r>
      <w:r w:rsidR="0058426E">
        <w:t xml:space="preserve"> m</w:t>
      </w:r>
      <w:r w:rsidR="00DF36C6">
        <w:t xml:space="preserve">anifested </w:t>
      </w:r>
      <w:r w:rsidR="00D44B9A">
        <w:t>by</w:t>
      </w:r>
      <w:r w:rsidR="00DF36C6">
        <w:t xml:space="preserve"> a decline in dominant</w:t>
      </w:r>
      <w:r>
        <w:t xml:space="preserve"> </w:t>
      </w:r>
      <w:r w:rsidR="00C12D32">
        <w:t xml:space="preserve">phytoplankton and </w:t>
      </w:r>
      <w:r>
        <w:t xml:space="preserve">zooplankton </w:t>
      </w:r>
      <w:r w:rsidR="00DF36C6">
        <w:t>species</w:t>
      </w:r>
      <w:r>
        <w:t xml:space="preserve"> and </w:t>
      </w:r>
      <w:r w:rsidR="00DF36C6">
        <w:t xml:space="preserve">total zooplankton </w:t>
      </w:r>
      <w:r>
        <w:t>biomass</w:t>
      </w:r>
      <w:r w:rsidR="00C100EE">
        <w:t xml:space="preserve"> </w:t>
      </w:r>
      <w:r w:rsidR="00263B1D">
        <w:fldChar w:fldCharType="begin" w:fldLock="1"/>
      </w:r>
      <w:r w:rsidR="00263B1D">
        <w:instrText>ADDIN CSL_CITATION { "citationItems" : [ { "id" : "ITEM-1", "itemData" : { "author" : [ { "dropping-particle" : "", "family" : "Johnson", "given" : "C", "non-dropping-particle" : "", "parse-names" : false, "suffix" : "" }, { "dropping-particle" : "", "family" : "Casault", "given" : "B", "non-dropping-particle" : "", "parse-names" : false, "suffix" : "" }, { "dropping-particle" : "", "family" : "Head", "given" : "E", "non-dropping-particle" : "", "parse-names" : false, "suffix" : "" }, { "dropping-particle" : "", "family" : "Spry", "given" : "J", "non-dropping-particle" : "", "parse-names" : false, "suffix" : "" } ], "id" : "ITEM-1", "issue" : "October", "issued" : { "date-parts" : [ [ "2017" ] ] }, "title" : "Optical , chemical , and biological oceanographic conditions on the Scotian Shelf and in the eastern Gulf of Maine in 2014", "type" : "article-journal" }, "uris" : [ "http://www.mendeley.com/documents/?uuid=df62da71-6ba6-421d-b8bb-bf3db5107d96" ] } ], "mendeley" : { "formattedCitation" : "(Johnson et al. 2017)", "plainTextFormattedCitation" : "(Johnson et al. 2017)", "previouslyFormattedCitation" : "(Johnson et al. 2017)" }, "properties" : { "noteIndex" : 0 }, "schema" : "https://github.com/citation-style-language/schema/raw/master/csl-citation.json" }</w:instrText>
      </w:r>
      <w:r w:rsidR="00263B1D">
        <w:fldChar w:fldCharType="separate"/>
      </w:r>
      <w:r w:rsidR="00263B1D" w:rsidRPr="00263B1D">
        <w:rPr>
          <w:noProof/>
        </w:rPr>
        <w:t>(Johnson et al. 2017)</w:t>
      </w:r>
      <w:r w:rsidR="00263B1D">
        <w:fldChar w:fldCharType="end"/>
      </w:r>
      <w:r>
        <w:t xml:space="preserve">, </w:t>
      </w:r>
      <w:r w:rsidR="00C100EE">
        <w:t>warming of shelf waters</w:t>
      </w:r>
      <w:r w:rsidR="009002DB">
        <w:t>,</w:t>
      </w:r>
      <w:r w:rsidR="00C100EE">
        <w:t xml:space="preserve"> and </w:t>
      </w:r>
      <w:r w:rsidR="00A9687F">
        <w:t>increased stratification due to both warming and freshening</w:t>
      </w:r>
      <w:r w:rsidR="0058426E">
        <w:t xml:space="preserve"> </w:t>
      </w:r>
      <w:r w:rsidR="00263B1D">
        <w:fldChar w:fldCharType="begin" w:fldLock="1"/>
      </w:r>
      <w:r w:rsidR="004A4842">
        <w:instrText>ADDIN CSL_CITATION { "citationItems" : [ { "id" : "ITEM-1", "itemData" : { "ISSN" : "1919-5044", "abstract" : "Foreword This series documents the scientific basis for the evaluation of aquatic resources and ecosystems in Canada. As such, it addresses the issues of the day in the time frames required and the documents it contains are not intended as definitive statements on the subjects addressed but rather as progress reports on ongoing investigations. Research documents are produced in the official language in which they are provided to the Secretariat.", "author" : [ { "dropping-particle" : "", "family" : "Hebert", "given" : "D", "non-dropping-particle" : "", "parse-names" : false, "suffix" : "" }, { "dropping-particle" : "", "family" : "Pettipas", "given" : "R", "non-dropping-particle" : "", "parse-names" : false, "suffix" : "" }, { "dropping-particle" : "", "family" : "Brickman", "given" : "D", "non-dropping-particle" : "", "parse-names" : false, "suffix" : "" }, { "dropping-particle" : "", "family" : "Dever", "given" : "M", "non-dropping-particle" : "", "parse-names" : false, "suffix" : "" } ], "container-title" : "DFO Can. Sci. Advis. Sec. Res. Doc.", "id" : "ITEM-1", "issue" : "2015/040", "issued" : { "date-parts" : [ [ "2016" ] ] }, "page" : "v + 49", "title" : "Sea Ice and Physical Oceanographic Conditions on the Scotian Shelf and in the Gulf of Maine during 2015", "type" : "article-journal" }, "uris" : [ "http://www.mendeley.com/documents/?uuid=e686473b-f2b8-4d63-9255-c61b1181d586" ] } ], "mendeley" : { "formattedCitation" : "(Hebert et al. 2016)", "plainTextFormattedCitation" : "(Hebert et al. 2016)", "previouslyFormattedCitation" : "(Hebert et al. 2016)" }, "properties" : { "noteIndex" : 0 }, "schema" : "https://github.com/citation-style-language/schema/raw/master/csl-citation.json" }</w:instrText>
      </w:r>
      <w:r w:rsidR="00263B1D">
        <w:fldChar w:fldCharType="separate"/>
      </w:r>
      <w:r w:rsidR="00263B1D" w:rsidRPr="00263B1D">
        <w:rPr>
          <w:noProof/>
        </w:rPr>
        <w:t>(Hebert et al. 2016)</w:t>
      </w:r>
      <w:r w:rsidR="00263B1D">
        <w:fldChar w:fldCharType="end"/>
      </w:r>
      <w:r w:rsidR="00B77161">
        <w:t>.</w:t>
      </w:r>
      <w:r w:rsidR="00D44B9A">
        <w:t xml:space="preserve"> </w:t>
      </w:r>
      <w:commentRangeEnd w:id="6"/>
      <w:r w:rsidR="0013677A">
        <w:rPr>
          <w:rStyle w:val="Marquedecommentaire"/>
        </w:rPr>
        <w:commentReference w:id="6"/>
      </w:r>
      <w:r w:rsidR="00C12D32">
        <w:t xml:space="preserve">Nonlinear relationships </w:t>
      </w:r>
      <w:r w:rsidR="00D26E7C">
        <w:t>and</w:t>
      </w:r>
      <w:r w:rsidR="009A2558">
        <w:t xml:space="preserve"> </w:t>
      </w:r>
      <w:r w:rsidR="00C12D32">
        <w:t>ecological interactions mean that s</w:t>
      </w:r>
      <w:r w:rsidR="00D44B9A">
        <w:t>uch changes do not necessarily elicit</w:t>
      </w:r>
      <w:r w:rsidR="00FF5EFC">
        <w:t xml:space="preserve"> </w:t>
      </w:r>
      <w:r w:rsidR="002A5B28">
        <w:t>straightforward</w:t>
      </w:r>
      <w:r w:rsidR="00FF5EFC">
        <w:t xml:space="preserve"> response</w:t>
      </w:r>
      <w:r w:rsidR="00C83A9F">
        <w:t>s</w:t>
      </w:r>
      <w:r w:rsidR="009376C9">
        <w:t xml:space="preserve"> in fish stocks</w:t>
      </w:r>
      <w:r w:rsidR="00FF5EFC">
        <w:t xml:space="preserve">. </w:t>
      </w:r>
      <w:r w:rsidR="00165A83">
        <w:t>Nevertheless, s</w:t>
      </w:r>
      <w:r w:rsidR="00FF5EFC">
        <w:t>tatistical model</w:t>
      </w:r>
      <w:r w:rsidR="00F05008">
        <w:t>ling</w:t>
      </w:r>
      <w:r w:rsidR="00FF5EFC">
        <w:t xml:space="preserve"> </w:t>
      </w:r>
      <w:r w:rsidR="00165A83">
        <w:t xml:space="preserve">provides a means </w:t>
      </w:r>
      <w:r w:rsidR="00707826">
        <w:t>address</w:t>
      </w:r>
      <w:r w:rsidR="00165A83">
        <w:t>ing</w:t>
      </w:r>
      <w:r w:rsidR="00EB085C">
        <w:t xml:space="preserve"> these issues by </w:t>
      </w:r>
      <w:r w:rsidR="00471146">
        <w:t xml:space="preserve">characterising </w:t>
      </w:r>
      <w:r w:rsidR="009376C9">
        <w:t xml:space="preserve">the behaviour of </w:t>
      </w:r>
      <w:r w:rsidR="00854C61">
        <w:t>complex systems</w:t>
      </w:r>
      <w:r w:rsidR="00280103">
        <w:t xml:space="preserve"> under changing conditions</w:t>
      </w:r>
      <w:r w:rsidR="00B663A6" w:rsidRPr="00B663A6">
        <w:t xml:space="preserve"> </w:t>
      </w:r>
      <w:r w:rsidR="00B663A6">
        <w:t xml:space="preserve">without having to </w:t>
      </w:r>
      <w:r w:rsidR="00D26E7C">
        <w:t>specify</w:t>
      </w:r>
      <w:r w:rsidR="00B663A6">
        <w:t xml:space="preserve"> </w:t>
      </w:r>
      <w:r w:rsidR="003F6818">
        <w:t xml:space="preserve">the details of </w:t>
      </w:r>
      <w:r w:rsidR="00D26E7C">
        <w:t>ecosystem dynamics</w:t>
      </w:r>
      <w:r w:rsidR="00B663A6">
        <w:t xml:space="preserve"> </w:t>
      </w:r>
      <w:r w:rsidR="00D26E7C" w:rsidRPr="00D26E7C">
        <w:rPr>
          <w:i/>
        </w:rPr>
        <w:t>a priori</w:t>
      </w:r>
      <w:r w:rsidR="00B663A6">
        <w:t>.</w:t>
      </w:r>
    </w:p>
    <w:p w14:paraId="65ADC280" w14:textId="0B037740" w:rsidR="00FF4521" w:rsidRDefault="007900CB" w:rsidP="009E6AFB">
      <w:pPr>
        <w:spacing w:line="480" w:lineRule="auto"/>
        <w:jc w:val="both"/>
      </w:pPr>
      <w:r>
        <w:t>By undertaking a comparative statistical modelling study of</w:t>
      </w:r>
      <w:r w:rsidR="001057D5">
        <w:t xml:space="preserve"> </w:t>
      </w:r>
      <w:r w:rsidR="009C39DE">
        <w:t>pelagic fish</w:t>
      </w:r>
      <w:r w:rsidR="001057D5">
        <w:t xml:space="preserve"> stocks</w:t>
      </w:r>
      <w:r w:rsidR="0078767D">
        <w:t xml:space="preserve"> in the NW Atlantic</w:t>
      </w:r>
      <w:r w:rsidR="001057D5">
        <w:t xml:space="preserve">, </w:t>
      </w:r>
      <w:r w:rsidR="00BC69ED">
        <w:t xml:space="preserve">we </w:t>
      </w:r>
      <w:r w:rsidR="000A2C15">
        <w:t xml:space="preserve">sought to </w:t>
      </w:r>
      <w:r w:rsidR="00E31957">
        <w:t>i</w:t>
      </w:r>
      <w:r w:rsidR="000A2C15">
        <w:t>dentify</w:t>
      </w:r>
      <w:r w:rsidR="00BC69ED">
        <w:t xml:space="preserve"> </w:t>
      </w:r>
      <w:r w:rsidR="00D67FBD">
        <w:t xml:space="preserve">overarching </w:t>
      </w:r>
      <w:r w:rsidR="00BC69ED">
        <w:t xml:space="preserve">drivers </w:t>
      </w:r>
      <w:r w:rsidR="00167ECA">
        <w:t xml:space="preserve">of </w:t>
      </w:r>
      <w:r w:rsidR="00D67FBD">
        <w:t xml:space="preserve">key </w:t>
      </w:r>
      <w:r w:rsidR="00BC69ED">
        <w:t>stock</w:t>
      </w:r>
      <w:r w:rsidR="00167ECA">
        <w:t xml:space="preserve"> metrics</w:t>
      </w:r>
      <w:r w:rsidR="00E31957">
        <w:t xml:space="preserve"> </w:t>
      </w:r>
      <w:r w:rsidR="00BC69ED">
        <w:t>–</w:t>
      </w:r>
      <w:r w:rsidR="00D67FBD">
        <w:t xml:space="preserve"> </w:t>
      </w:r>
      <w:r w:rsidR="00BC69ED">
        <w:t>condition, abundance, and recruitment</w:t>
      </w:r>
      <w:r w:rsidR="00EA62AE">
        <w:t xml:space="preserve"> – during this period of environmental change</w:t>
      </w:r>
      <w:r w:rsidR="00BC69ED">
        <w:t>.</w:t>
      </w:r>
      <w:r w:rsidR="00A66534">
        <w:t xml:space="preserve"> </w:t>
      </w:r>
      <w:r w:rsidR="007005E2">
        <w:t xml:space="preserve">Here, we consider </w:t>
      </w:r>
      <w:r w:rsidR="0049631E">
        <w:t xml:space="preserve">pelagic </w:t>
      </w:r>
      <w:r w:rsidR="00805AF4">
        <w:t xml:space="preserve">fish </w:t>
      </w:r>
      <w:r w:rsidR="007005E2">
        <w:t>stocks</w:t>
      </w:r>
      <w:r w:rsidR="004143B9">
        <w:t xml:space="preserve"> on the Scotian </w:t>
      </w:r>
      <w:r w:rsidR="000636B7">
        <w:t>Shelf, in the</w:t>
      </w:r>
      <w:ins w:id="7" w:author="SPlourde" w:date="2019-11-08T12:31:00Z">
        <w:r w:rsidR="00D313CD">
          <w:t xml:space="preserve"> northern</w:t>
        </w:r>
      </w:ins>
      <w:r w:rsidR="000636B7">
        <w:t xml:space="preserve"> </w:t>
      </w:r>
      <w:r w:rsidR="004143B9">
        <w:t>Gulf of St. Lawrence</w:t>
      </w:r>
      <w:r w:rsidR="000636B7">
        <w:t>, and on the Newfoundland Shelf</w:t>
      </w:r>
      <w:r w:rsidR="007005E2">
        <w:t xml:space="preserve"> that </w:t>
      </w:r>
      <w:r w:rsidR="009C39DE">
        <w:t xml:space="preserve">fill similar ecological niches </w:t>
      </w:r>
      <w:r w:rsidR="0035442C">
        <w:t xml:space="preserve">– </w:t>
      </w:r>
      <w:r w:rsidR="009C39DE">
        <w:t xml:space="preserve">including herring, mackerel, </w:t>
      </w:r>
      <w:r w:rsidR="00981EE8">
        <w:t>silver hake</w:t>
      </w:r>
      <w:r w:rsidR="009C39DE">
        <w:t>, and capelin</w:t>
      </w:r>
      <w:r w:rsidR="0035442C">
        <w:t xml:space="preserve"> – and, consequently, were expected to exhibit similar responses to environmental variability. </w:t>
      </w:r>
      <w:r w:rsidR="00167ECA">
        <w:t>Based on previous work, w</w:t>
      </w:r>
      <w:r w:rsidR="009002DB">
        <w:t>e</w:t>
      </w:r>
      <w:r w:rsidR="009E6D84">
        <w:t xml:space="preserve"> hypothes</w:t>
      </w:r>
      <w:r w:rsidR="009002DB">
        <w:t>ized that</w:t>
      </w:r>
      <w:r w:rsidR="009E6D84">
        <w:t xml:space="preserve"> condition </w:t>
      </w:r>
      <w:r w:rsidR="009002DB">
        <w:t xml:space="preserve">would be </w:t>
      </w:r>
      <w:r w:rsidR="009E6D84">
        <w:t>dictated by food, abundance determined by water temperature</w:t>
      </w:r>
      <w:r w:rsidR="00A54536">
        <w:t xml:space="preserve"> and other physical factors</w:t>
      </w:r>
      <w:r w:rsidR="009E6D84">
        <w:t>, and recruitment</w:t>
      </w:r>
      <w:r w:rsidR="00C10A98">
        <w:t xml:space="preserve"> controlled by both thermal conditions and food</w:t>
      </w:r>
      <w:r w:rsidR="004C1697">
        <w:t xml:space="preserve"> </w:t>
      </w:r>
      <w:r w:rsidR="004C1697">
        <w:fldChar w:fldCharType="begin" w:fldLock="1"/>
      </w:r>
      <w:r w:rsidR="004C1697">
        <w:instrText>ADDIN CSL_CITATION { "citationItems" : [ { "id" : "ITEM-1", "itemData" : { "author" : [ { "dropping-particle" : "", "family" : "Reed", "given" : "Daniel", "non-dropping-particle" : "", "parse-names" : false, "suffix" : "" }, { "dropping-particle" : "", "family" : "Plourde", "given" : "St\u00e9phane", "non-dropping-particle" : "", "parse-names" : false, "suffix" : "" }, { "dropping-particle" : "", "family" : "Cook", "given" : "Adam M", "non-dropping-particle" : "", "parse-names" : false, "suffix" : "" }, { "dropping-particle" : "", "family" : "Pepin", "given" : "Pierre", "non-dropping-particle" : "", "parse-names" : false, "suffix" : "" }, { "dropping-particle" : "", "family" : "Casault", "given" : "Benoit", "non-dropping-particle" : "", "parse-names" : false, "suffix" : "" }, { "dropping-particle" : "", "family" : "Lehoux", "given" : "Caroline", "non-dropping-particle" : "", "parse-names" : false, "suffix" : "" }, { "dropping-particle" : "", "family" : "Johnson", "given" : "Catherine L.", "non-dropping-particle" : "", "parse-names" : false, "suffix" : "" } ], "container-title" : "Fisheries Oceanography", "id" : "ITEM-1", "issued" : { "date-parts" : [ [ "2019" ] ] }, "page" : "256-272", "title" : "Response of Scotian Shelf silver hake (Merluccius bilinearis) to environmental variability", "type" : "article-journal", "volume" : "28" }, "uris" : [ "http://www.mendeley.com/documents/?uuid=2a8332f6-39a1-48c3-8406-32678fb8f954" ] } ], "mendeley" : { "formattedCitation" : "(Reed et al. 2019)", "plainTextFormattedCitation" : "(Reed et al. 2019)" }, "properties" : { "noteIndex" : 0 }, "schema" : "https://github.com/citation-style-language/schema/raw/master/csl-citation.json" }</w:instrText>
      </w:r>
      <w:r w:rsidR="004C1697">
        <w:fldChar w:fldCharType="separate"/>
      </w:r>
      <w:r w:rsidR="004C1697" w:rsidRPr="004C1697">
        <w:rPr>
          <w:noProof/>
        </w:rPr>
        <w:t>(Reed et al. 2019)</w:t>
      </w:r>
      <w:r w:rsidR="004C1697">
        <w:fldChar w:fldCharType="end"/>
      </w:r>
      <w:r w:rsidR="00C10A98">
        <w:t>.</w:t>
      </w:r>
      <w:r w:rsidR="00C32FEA">
        <w:t xml:space="preserve"> </w:t>
      </w:r>
    </w:p>
    <w:p w14:paraId="560B8B08" w14:textId="77777777" w:rsidR="004A2FCF" w:rsidRPr="00883875" w:rsidRDefault="0055109B" w:rsidP="009E6AFB">
      <w:pPr>
        <w:pStyle w:val="Titre1"/>
        <w:spacing w:line="480" w:lineRule="auto"/>
        <w:jc w:val="both"/>
      </w:pPr>
      <w:r w:rsidRPr="00883875">
        <w:lastRenderedPageBreak/>
        <w:t>Methods</w:t>
      </w:r>
    </w:p>
    <w:p w14:paraId="13E18647" w14:textId="77777777" w:rsidR="004367B1" w:rsidRDefault="004367B1" w:rsidP="006939F5">
      <w:pPr>
        <w:pStyle w:val="Titre2"/>
        <w:spacing w:line="480" w:lineRule="auto"/>
        <w:ind w:left="576"/>
        <w:jc w:val="both"/>
      </w:pPr>
      <w:r>
        <w:t>Analysis</w:t>
      </w:r>
    </w:p>
    <w:p w14:paraId="4DE91980" w14:textId="44F962B8" w:rsidR="004367B1" w:rsidRPr="00583829" w:rsidRDefault="004367B1" w:rsidP="004367B1">
      <w:pPr>
        <w:spacing w:line="480" w:lineRule="auto"/>
        <w:jc w:val="both"/>
      </w:pPr>
      <w:r w:rsidRPr="00883875">
        <w:t xml:space="preserve">The approach adopted here </w:t>
      </w:r>
      <w:r>
        <w:t xml:space="preserve">directly </w:t>
      </w:r>
      <w:r w:rsidRPr="00883875">
        <w:t>follows Reed et al. (</w:t>
      </w:r>
      <w:r w:rsidR="008547BB">
        <w:t>2019</w:t>
      </w:r>
      <w:r w:rsidRPr="00883875">
        <w:t>)</w:t>
      </w:r>
      <w:r>
        <w:t>, based on</w:t>
      </w:r>
      <w:r w:rsidR="00152779">
        <w:t xml:space="preserve"> the approach adopted by</w:t>
      </w:r>
      <w:r>
        <w:t xml:space="preserve"> Plourde et al. (2015). Briefly, data sets were constructed that represent three key aspects of the pelagic habitat: physical environment, zooplankton community composition, and timing of</w:t>
      </w:r>
      <w:r w:rsidR="00CA23C6">
        <w:t xml:space="preserve"> annual</w:t>
      </w:r>
      <w:r>
        <w:t xml:space="preserve"> biological events (referred to as physical, zooplankton</w:t>
      </w:r>
      <w:r w:rsidR="00883399">
        <w:t>,</w:t>
      </w:r>
      <w:r>
        <w:t xml:space="preserve"> and phenology</w:t>
      </w:r>
      <w:r w:rsidR="00883399">
        <w:t>,</w:t>
      </w:r>
      <w:r>
        <w:t xml:space="preserve"> hereafter). </w:t>
      </w:r>
      <w:r w:rsidR="003959BC">
        <w:t>Regional</w:t>
      </w:r>
      <w:r>
        <w:t xml:space="preserve"> data sets </w:t>
      </w:r>
      <w:r w:rsidR="003959BC">
        <w:t>were</w:t>
      </w:r>
      <w:r>
        <w:t xml:space="preserve"> constructed for the </w:t>
      </w:r>
      <w:r w:rsidR="0017499E">
        <w:t xml:space="preserve">Newfoundland Shelf (NLS), </w:t>
      </w:r>
      <w:r>
        <w:t xml:space="preserve">Gulf of St. Lawrence (GSL), and </w:t>
      </w:r>
      <w:r w:rsidR="0017499E">
        <w:t xml:space="preserve">Scotian Shelf (SS), </w:t>
      </w:r>
      <w:r w:rsidR="00EA0F2B">
        <w:t xml:space="preserve">regions </w:t>
      </w:r>
      <w:r>
        <w:t xml:space="preserve">which host the </w:t>
      </w:r>
      <w:r w:rsidR="002D2900">
        <w:t>nine</w:t>
      </w:r>
      <w:r>
        <w:t xml:space="preserve"> fish stocks considered here. The dominant modes of variability in these data sets were characterised using Principal Component Analysis (PCA). </w:t>
      </w:r>
      <w:r w:rsidRPr="00221BB6">
        <w:t>The first th</w:t>
      </w:r>
      <w:r>
        <w:t xml:space="preserve">ree principal components (PCs) </w:t>
      </w:r>
      <w:r w:rsidRPr="00221BB6">
        <w:t>explain</w:t>
      </w:r>
      <w:r>
        <w:t>ed</w:t>
      </w:r>
      <w:r w:rsidRPr="00221BB6">
        <w:t xml:space="preserve"> the majori</w:t>
      </w:r>
      <w:r>
        <w:t>ty of variance in the data sets and</w:t>
      </w:r>
      <w:r w:rsidRPr="00221BB6">
        <w:t xml:space="preserve"> were used as predictors in </w:t>
      </w:r>
      <w:r>
        <w:t>G</w:t>
      </w:r>
      <w:r w:rsidRPr="00221BB6">
        <w:t xml:space="preserve">eneralised </w:t>
      </w:r>
      <w:r>
        <w:t>A</w:t>
      </w:r>
      <w:r w:rsidRPr="00221BB6">
        <w:t xml:space="preserve">dditive </w:t>
      </w:r>
      <w:r>
        <w:t>M</w:t>
      </w:r>
      <w:r w:rsidRPr="00221BB6">
        <w:t>odels (GAMs) of fish stock metrics</w:t>
      </w:r>
      <w:r>
        <w:t xml:space="preserve"> – condition, abundance, and recruitment</w:t>
      </w:r>
      <w:r w:rsidRPr="00221BB6">
        <w:t>.</w:t>
      </w:r>
      <w:r>
        <w:t xml:space="preserve"> Adult abundance and/or biomass was also used a predictor for condition and recruitment. For these GAMs, we adopted the following generic formulation:</w:t>
      </w:r>
    </w:p>
    <w:p w14:paraId="028416D3" w14:textId="77777777" w:rsidR="004367B1" w:rsidRPr="00883875" w:rsidRDefault="004367B1" w:rsidP="004367B1">
      <w:pPr>
        <w:spacing w:line="480" w:lineRule="auto"/>
        <w:jc w:val="both"/>
        <w:rPr>
          <w:rFonts w:eastAsiaTheme="minorEastAsia"/>
        </w:rPr>
      </w:pPr>
      <m:oMathPara>
        <m:oMath>
          <m:r>
            <w:rPr>
              <w:rFonts w:ascii="Cambria Math" w:hAnsi="Cambria Math"/>
            </w:rPr>
            <m:t>g</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e>
              </m:d>
            </m:e>
          </m:d>
          <m:r>
            <m:rPr>
              <m:sty m:val="p"/>
            </m:rPr>
            <w:rPr>
              <w:rFonts w:ascii="Cambria Math" w:hAnsi="Cambria Math"/>
            </w:rPr>
            <m:t>=</m:t>
          </m:r>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r>
            <w:rPr>
              <w:rFonts w:ascii="Cambria Math" w:hAnsi="Cambria Math"/>
            </w:rPr>
            <m:t>ϵ</m:t>
          </m:r>
        </m:oMath>
      </m:oMathPara>
    </w:p>
    <w:p w14:paraId="206C4F88" w14:textId="77777777" w:rsidR="004367B1" w:rsidRDefault="004367B1" w:rsidP="004E7D80">
      <w:pPr>
        <w:spacing w:line="480" w:lineRule="auto"/>
        <w:jc w:val="both"/>
      </w:pPr>
      <w:r w:rsidRPr="00883875">
        <w:t xml:space="preserve">where </w:t>
      </w:r>
      <w:r w:rsidRPr="00883875">
        <w:rPr>
          <w:i/>
        </w:rPr>
        <w:t>y</w:t>
      </w:r>
      <w:r w:rsidRPr="00883875">
        <w:t xml:space="preserve"> is the dependent variable (</w:t>
      </w:r>
      <w:r w:rsidRPr="00883875">
        <w:rPr>
          <w:i/>
        </w:rPr>
        <w:t>i.e</w:t>
      </w:r>
      <w:r w:rsidRPr="00883875">
        <w:t xml:space="preserve">., fish stock metric)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83875">
        <w:t xml:space="preserve"> represents the </w:t>
      </w:r>
      <w:r w:rsidRPr="00883875">
        <w:rPr>
          <w:i/>
        </w:rPr>
        <w:t>i</w:t>
      </w:r>
      <w:r w:rsidRPr="00883875">
        <w:rPr>
          <w:vertAlign w:val="superscript"/>
        </w:rPr>
        <w:t>th</w:t>
      </w:r>
      <w:r w:rsidRPr="00883875">
        <w:t xml:space="preserve"> independent variable (</w:t>
      </w:r>
      <w:r w:rsidRPr="00883875">
        <w:rPr>
          <w:i/>
        </w:rPr>
        <w:t>e.g</w:t>
      </w:r>
      <w:r w:rsidRPr="00883875">
        <w:t xml:space="preserve">., PCs),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883875">
        <w:t xml:space="preserve"> is a smoothing function for covariate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83875">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883875">
        <w:t xml:space="preserve"> is the intercept of the model, </w:t>
      </w:r>
      <w:r w:rsidRPr="00883875">
        <w:rPr>
          <w:i/>
        </w:rPr>
        <w:t>n</w:t>
      </w:r>
      <w:r w:rsidRPr="00883875">
        <w:t xml:space="preserve"> is the number of covariates, and </w:t>
      </w:r>
      <m:oMath>
        <m:r>
          <w:rPr>
            <w:rFonts w:ascii="Cambria Math" w:hAnsi="Cambria Math"/>
          </w:rPr>
          <m:t>η</m:t>
        </m:r>
      </m:oMath>
      <w:r w:rsidRPr="00883875">
        <w:t xml:space="preserve"> is the predictor, which is associated with the expected value of </w:t>
      </w:r>
      <w:r w:rsidRPr="00883875">
        <w:rPr>
          <w:i/>
        </w:rPr>
        <w:t>y</w:t>
      </w:r>
      <w:r w:rsidRPr="00883875">
        <w:t xml:space="preserve"> through a link function, </w:t>
      </w:r>
      <w:r w:rsidRPr="00883875">
        <w:rPr>
          <w:i/>
        </w:rPr>
        <w:t>g</w:t>
      </w:r>
      <w:r w:rsidRPr="00883875">
        <w:t>. Here, we use an identity link function and Gaussian distribution of the response variable (</w:t>
      </w:r>
      <m:oMath>
        <m:r>
          <w:rPr>
            <w:rFonts w:ascii="Cambria Math" w:hAnsi="Cambria Math"/>
          </w:rPr>
          <m:t>ϵ~N(0,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883875">
        <w:t>.</w:t>
      </w:r>
      <w:r>
        <w:t xml:space="preserve"> All possible GAMs with a maximum of three terms per model were fitted to the data sets and those with excessive concurvity – a nonlinear analog of multicollinearity – were discarded. Models were limited to three terms with a basis dimension of three to prevent overfitting. All remaining models were ranked by </w:t>
      </w:r>
      <w:r w:rsidRPr="009B6DB7">
        <w:t>Akaike information criterion</w:t>
      </w:r>
      <w:r>
        <w:t xml:space="preserve"> (AIC), which quantifies the goodness of fit while accounting for the </w:t>
      </w:r>
      <w:r>
        <w:lastRenderedPageBreak/>
        <w:t>complexity of the model. The top ranking model</w:t>
      </w:r>
      <w:r w:rsidR="00F614A6">
        <w:t>s</w:t>
      </w:r>
      <w:r w:rsidR="00E64A90">
        <w:t xml:space="preserve"> for each stock-metric combination –</w:t>
      </w:r>
      <w:r>
        <w:t xml:space="preserve"> termed the </w:t>
      </w:r>
      <w:r w:rsidRPr="00434DA9">
        <w:rPr>
          <w:i/>
        </w:rPr>
        <w:t>optimal</w:t>
      </w:r>
      <w:r>
        <w:t xml:space="preserve"> model hereafter</w:t>
      </w:r>
      <w:r w:rsidR="00E64A90">
        <w:t xml:space="preserve"> –</w:t>
      </w:r>
      <w:r>
        <w:t xml:space="preserve"> w</w:t>
      </w:r>
      <w:r w:rsidR="00E64A90">
        <w:t>ere</w:t>
      </w:r>
      <w:r>
        <w:t xml:space="preserve"> then selected.</w:t>
      </w:r>
    </w:p>
    <w:p w14:paraId="7633D4B2" w14:textId="77777777" w:rsidR="006F53F8" w:rsidRPr="00883875" w:rsidRDefault="006F53F8" w:rsidP="006939F5">
      <w:pPr>
        <w:pStyle w:val="Titre2"/>
        <w:spacing w:line="480" w:lineRule="auto"/>
        <w:ind w:left="576"/>
        <w:jc w:val="both"/>
      </w:pPr>
      <w:r w:rsidRPr="00883875">
        <w:t>Data assembly</w:t>
      </w:r>
    </w:p>
    <w:p w14:paraId="3D739BAA" w14:textId="7E4F7C84" w:rsidR="006F53F8" w:rsidRDefault="006F53F8" w:rsidP="006F53F8">
      <w:pPr>
        <w:spacing w:line="480" w:lineRule="auto"/>
        <w:jc w:val="both"/>
      </w:pPr>
      <w:r w:rsidRPr="00883875">
        <w:t xml:space="preserve">Data sets describing the </w:t>
      </w:r>
      <w:r>
        <w:t xml:space="preserve">environmental conditions for the three regions were constructed from data products of the Atlantic Zone Monitoring Program </w:t>
      </w:r>
      <w:r w:rsidR="00E04712">
        <w:fldChar w:fldCharType="begin" w:fldLock="1"/>
      </w:r>
      <w:r w:rsidR="00E04712">
        <w:instrText>ADDIN CSL_CITATION { "citationItems" : [ { "id" : "ITEM-1", "itemData" : { "author" : [ { "dropping-particle" : "", "family" : "Therriault", "given" : "JC.", "non-dropping-particle" : "", "parse-names" : false, "suffix" : "" }, { "dropping-particle" : "", "family" : "B.", "given" : "Petrie", "non-dropping-particle" : "", "parse-names" : false, "suffix" : "" }, { "dropping-particle" : "", "family" : "Pepin", "given" : "P.", "non-dropping-particle" : "", "parse-names" : false, "suffix" : "" }, { "dropping-particle" : "", "family" : "Gagnon", "given" : "J.", "non-dropping-particle" : "", "parse-names" : false, "suffix" : "" }, { "dropping-particle" : "", "family" : "Gregory", "given" : "D.", "non-dropping-particle" : "", "parse-names" : false, "suffix" : "" }, { "dropping-particle" : "", "family" : "Helbig", "given" : "J.", "non-dropping-particle" : "", "parse-names" : false, "suffix" : "" }, { "dropping-particle" : "", "family" : "Herman", "given" : "A.", "non-dropping-particle" : "", "parse-names" : false, "suffix" : "" }, { "dropping-particle" : "", "family" : "Lefaivre", "given" : "D.", "non-dropping-particle" : "", "parse-names" : false, "suffix" : "" }, { "dropping-particle" : "", "family" : "Mitchell", "given" : "M.", "non-dropping-particle" : "", "parse-names" : false, "suffix" : "" }, { "dropping-particle" : "", "family" : "Pelchat", "given" : "B.", "non-dropping-particle" : "", "parse-names" : false, "suffix" : "" }, { "dropping-particle" : "", "family" : "Runge", "given" : "J.", "non-dropping-particle" : "", "parse-names" : false, "suffix" : "" }, { "dropping-particle" : "", "family" : "Sameoto", "given" : "D.", "non-dropping-particle" : "", "parse-names" : false, "suffix" : "" } ], "container-title" : "Canadian Technical Report of Hydrography and Ocean Sciences", "id" : "ITEM-1", "issued" : { "date-parts" : [ [ "1998" ] ] }, "page" : "vii+57p", "title" : "Proposal for a northwest Atlantic zonal monitoring program", "type" : "article-journal", "volume" : "194" }, "uris" : [ "http://www.mendeley.com/documents/?uuid=99eb1cb7-1d3e-4f17-b868-75c5947b41bd" ] }, { "id" : "ITEM-2", "itemData" : { "author" : [ { "dropping-particle" : "", "family" : "Mitchell", "given" : "Michel R", "non-dropping-particle" : "", "parse-names" : false, "suffix" : "" }, { "dropping-particle" : "", "family" : "Harrison", "given" : "Glen", "non-dropping-particle" : "", "parse-names" : false, "suffix" : "" }, { "dropping-particle" : "", "family" : "Paule", "given" : "Kevin", "non-dropping-particle" : "", "parse-names" : false, "suffix" : "" }, { "dropping-particle" : "", "family" : "Gagn\u00e9", "given" : "Alain", "non-dropping-particle" : "", "parse-names" : false, "suffix" : "" }, { "dropping-particle" : "", "family" : "Maillet", "given" : "Gary", "non-dropping-particle" : "", "parse-names" : false, "suffix" : "" }, { "dropping-particle" : "", "family" : "Strain", "given" : "Peter", "non-dropping-particle" : "", "parse-names" : false, "suffix" : "" } ], "container-title" : "Can. Tech. Rep. Hydrogr. Ocean Sci", "id" : "ITEM-2", "issued" : { "date-parts" : [ [ "2002" ] ] }, "page" : "iv + 23", "title" : "Atlantic Zonal Monitoring Program Sampling Protocol", "type" : "article-journal", "volume" : "223" }, "uris" : [ "http://www.mendeley.com/documents/?uuid=2b512ce9-7c67-42d0-b652-2a9435313e22" ] } ], "mendeley" : { "formattedCitation" : "(Therriault et al. 1998, Mitchell et al. 2002)", "manualFormatting" : "(AZMP; Therriault et al. 1998, Mitchell et al. 2002)", "plainTextFormattedCitation" : "(Therriault et al. 1998, Mitchell et al. 2002)", "previouslyFormattedCitation" : "(Therriault et al. 1998, Mitchell et al. 2002)" }, "properties" : { "noteIndex" : 0 }, "schema" : "https://github.com/citation-style-language/schema/raw/master/csl-citation.json" }</w:instrText>
      </w:r>
      <w:r w:rsidR="00E04712">
        <w:fldChar w:fldCharType="separate"/>
      </w:r>
      <w:r w:rsidR="00E04712" w:rsidRPr="00E04712">
        <w:rPr>
          <w:noProof/>
        </w:rPr>
        <w:t>(</w:t>
      </w:r>
      <w:r w:rsidR="00E04712">
        <w:rPr>
          <w:noProof/>
        </w:rPr>
        <w:t>AZMP;</w:t>
      </w:r>
      <w:r w:rsidR="00E04712" w:rsidRPr="00E04712">
        <w:rPr>
          <w:noProof/>
        </w:rPr>
        <w:t xml:space="preserve"> Therriault et al. 1998, Mitchell et al. 2002)</w:t>
      </w:r>
      <w:r w:rsidR="00E04712">
        <w:fldChar w:fldCharType="end"/>
      </w:r>
      <w:r>
        <w:t xml:space="preserve">. </w:t>
      </w:r>
      <w:r w:rsidRPr="00883875">
        <w:t>For the Scotian Shelf, we use the data set previously assembled by Reed et al. (</w:t>
      </w:r>
      <w:r w:rsidR="00AB0528">
        <w:t>2019</w:t>
      </w:r>
      <w:r w:rsidRPr="00883875">
        <w:t>)</w:t>
      </w:r>
      <w:r>
        <w:t xml:space="preserve"> and a</w:t>
      </w:r>
      <w:r w:rsidRPr="00883875">
        <w:t xml:space="preserve">nalogous data sets </w:t>
      </w:r>
      <w:r>
        <w:t>were</w:t>
      </w:r>
      <w:r w:rsidRPr="00883875">
        <w:t xml:space="preserve"> constructed for the Gulf of St. Lawrence and Newfoundland Shelf (</w:t>
      </w:r>
      <w:r>
        <w:t>see Supplementary tables</w:t>
      </w:r>
      <w:r w:rsidRPr="00883875">
        <w:t>).</w:t>
      </w:r>
      <w:r>
        <w:t xml:space="preserve"> All data sets included deep (or bottom) temperatures, sea-surface temperatures, and indices of large-climate variability (</w:t>
      </w:r>
      <w:r w:rsidRPr="003F7F48">
        <w:rPr>
          <w:i/>
        </w:rPr>
        <w:t>i.e.,</w:t>
      </w:r>
      <w:r>
        <w:t xml:space="preserve"> North Atlantic Oscillation, Atlantic Multidecadal Oscillation). The SS and GSL data set also include the St. Lawrence River</w:t>
      </w:r>
      <w:r w:rsidR="001307B4">
        <w:t xml:space="preserve"> flux</w:t>
      </w:r>
      <w:r>
        <w:t xml:space="preserve"> to represent fresh water input</w:t>
      </w:r>
      <w:r w:rsidR="003A6476">
        <w:t xml:space="preserve"> (</w:t>
      </w:r>
      <w:r>
        <w:t>omitted</w:t>
      </w:r>
      <w:r w:rsidR="003A6476">
        <w:t xml:space="preserve"> for NLS, </w:t>
      </w:r>
      <w:r w:rsidR="003D1F09">
        <w:t xml:space="preserve">which is </w:t>
      </w:r>
      <w:r w:rsidR="003A6476">
        <w:t>upstream of the St. Lawrence River)</w:t>
      </w:r>
      <w:r>
        <w:t>. Data sets also include metrics representative of winter conditions, as these conditions define the initial state for the production cycle in spring. In all regions, cold surface waters of Arctic origins are mixed downwards to intermediate depths during winter. Surface waters are subsequently warmed in summer months resulting in a three layer system: warm, saline deep waters; cold, fresh intermediate waters, termed the Cold Intermediate Layer (CIL); and warm, fresh surface waters. All data sets include a metric of the CIL. In addition, the Scotian Shelf data set includes an index of stratification between 0 and 50 m.</w:t>
      </w:r>
    </w:p>
    <w:p w14:paraId="17278AEC" w14:textId="77777777" w:rsidR="006F53F8" w:rsidRPr="00883875" w:rsidRDefault="006F53F8" w:rsidP="006F53F8">
      <w:pPr>
        <w:spacing w:line="480" w:lineRule="auto"/>
        <w:jc w:val="both"/>
      </w:pPr>
      <w:r>
        <w:t xml:space="preserve">Data sets were constructed representing the abundance of dominant and subdominant copepod taxa, as well as the dominant non-copepod zooplankton, using standard scores. For the GSL data set, sampling took place at several sections – Central GSL, Cabot Strait, Southwest Anticosti, Bonne Bay, </w:t>
      </w:r>
      <w:r w:rsidRPr="001A2B45">
        <w:t>Sept-</w:t>
      </w:r>
      <w:r>
        <w:t>Î</w:t>
      </w:r>
      <w:r w:rsidRPr="001A2B45">
        <w:t>les</w:t>
      </w:r>
      <w:r>
        <w:t xml:space="preserve">, St. Lawrence Estuary, </w:t>
      </w:r>
      <w:r w:rsidR="00592EE5">
        <w:t xml:space="preserve">and </w:t>
      </w:r>
      <w:r w:rsidRPr="004F0B19">
        <w:t>Magdalen Islands</w:t>
      </w:r>
      <w:r>
        <w:t xml:space="preserve"> – and two high-frequency stations at Shediac and Rimouski. For the NL data set, data were collected at four sections – Southeast Grand Banks, Flemish Cap, Seal Island, and Bonavista Bay – and one high-frequency station, Station 27 (S27). </w:t>
      </w:r>
      <w:r w:rsidR="00646E6E">
        <w:t xml:space="preserve">For the SS data set, sampling took place at three sections – Browns Bank Line, Halifax Line, and Louisbourg Line – and at one high-frequency station, Halifax 2 (HL2), located on the inshore central Scotian Shelf. </w:t>
      </w:r>
      <w:commentRangeStart w:id="8"/>
      <w:r>
        <w:t>Anomalies were calculated for log transformed abundances (</w:t>
      </w:r>
      <w:r w:rsidR="009F466B">
        <w:t xml:space="preserve">NLS and </w:t>
      </w:r>
      <w:r>
        <w:t>GSL reference period 1999-2016</w:t>
      </w:r>
      <w:r w:rsidR="009F466B">
        <w:t>; SS reference period 1999-2010</w:t>
      </w:r>
      <w:r>
        <w:t>).</w:t>
      </w:r>
      <w:commentRangeEnd w:id="8"/>
      <w:r w:rsidR="008C6E4C">
        <w:rPr>
          <w:rStyle w:val="Marquedecommentaire"/>
        </w:rPr>
        <w:commentReference w:id="8"/>
      </w:r>
    </w:p>
    <w:p w14:paraId="6309421E" w14:textId="77777777" w:rsidR="005C7E88" w:rsidRDefault="00871150" w:rsidP="001E0BFD">
      <w:pPr>
        <w:spacing w:line="480" w:lineRule="auto"/>
        <w:jc w:val="both"/>
      </w:pPr>
      <w:r>
        <w:lastRenderedPageBreak/>
        <w:t>Data sets were constructed</w:t>
      </w:r>
      <w:r w:rsidRPr="00871150">
        <w:t xml:space="preserve"> </w:t>
      </w:r>
      <w:r>
        <w:t>t</w:t>
      </w:r>
      <w:r w:rsidRPr="00871150">
        <w:t xml:space="preserve">o quantify </w:t>
      </w:r>
      <w:r>
        <w:t>the timing of key biological processes.</w:t>
      </w:r>
      <w:r w:rsidR="001D1D96">
        <w:t xml:space="preserve"> </w:t>
      </w:r>
      <w:r w:rsidR="0061416F">
        <w:t>The rate of surface warming was determined by fitting a linear model to sea-surface temperatures</w:t>
      </w:r>
      <w:r w:rsidR="004A54E3">
        <w:t xml:space="preserve"> (SST)</w:t>
      </w:r>
      <w:r w:rsidR="0061416F">
        <w:t xml:space="preserve"> for March, April, and May</w:t>
      </w:r>
      <w:r w:rsidR="0061416F" w:rsidRPr="0061416F">
        <w:t xml:space="preserve"> </w:t>
      </w:r>
      <w:r w:rsidR="0061416F">
        <w:t xml:space="preserve">using bimonthly means for SST from NOAA’s Advanced Very High Resolution Radiometer </w:t>
      </w:r>
      <w:r w:rsidR="00937909">
        <w:t>and estimating the slope of the regression</w:t>
      </w:r>
      <w:r w:rsidR="0061416F">
        <w:t>.</w:t>
      </w:r>
      <w:r w:rsidR="00437D6E">
        <w:t xml:space="preserve"> This metric was calculated for standard boxes: </w:t>
      </w:r>
      <w:r w:rsidR="00437D6E" w:rsidRPr="00437D6E">
        <w:t>St.</w:t>
      </w:r>
      <w:r w:rsidR="00437D6E">
        <w:t xml:space="preserve"> </w:t>
      </w:r>
      <w:r w:rsidR="00437D6E" w:rsidRPr="00437D6E">
        <w:t>Anthony Basin</w:t>
      </w:r>
      <w:r w:rsidR="00437D6E">
        <w:t xml:space="preserve">, </w:t>
      </w:r>
      <w:r w:rsidR="00437D6E" w:rsidRPr="00437D6E">
        <w:t xml:space="preserve">Northeast </w:t>
      </w:r>
      <w:r w:rsidR="00437D6E">
        <w:t xml:space="preserve">NLS, Hibernia, Flemish Pass, and </w:t>
      </w:r>
      <w:r w:rsidR="00437D6E" w:rsidRPr="00437D6E">
        <w:t>Southeast Shoal</w:t>
      </w:r>
      <w:r w:rsidR="00437D6E">
        <w:t xml:space="preserve"> for the NLS; Northeast GSL Northwest GSL, Magdalen Shallows, and Cabot Strait for the GSL; West, Central, and East Scotian Shelf for the SS.</w:t>
      </w:r>
      <w:r w:rsidR="001960EC">
        <w:t xml:space="preserve"> </w:t>
      </w:r>
      <w:r w:rsidR="005C7E88">
        <w:t>A 0.1° × 0.1° grid covering the area between 65°W to 40°W and 43°N to 55°N was used t</w:t>
      </w:r>
      <w:r w:rsidR="00F65422">
        <w:t>o calc</w:t>
      </w:r>
      <w:r w:rsidR="005C7E88">
        <w:t xml:space="preserve">ulate the final day of sea ice. The SS and GSL were combined into a single region for this </w:t>
      </w:r>
      <w:r w:rsidR="001E0BFD">
        <w:t>metric</w:t>
      </w:r>
      <w:r w:rsidR="005C7E88">
        <w:t xml:space="preserve">, while a separate region was used for the NLS. </w:t>
      </w:r>
      <w:r w:rsidR="001E0BFD">
        <w:t>M</w:t>
      </w:r>
      <w:r w:rsidR="005C7E88">
        <w:t>ean ice area</w:t>
      </w:r>
      <w:r w:rsidR="001E0BFD">
        <w:t xml:space="preserve"> over January, February, and March was also </w:t>
      </w:r>
      <w:r w:rsidR="001960EC">
        <w:t>included in these data sets</w:t>
      </w:r>
      <w:r w:rsidR="001E0BFD">
        <w:t xml:space="preserve"> for these regions.</w:t>
      </w:r>
    </w:p>
    <w:p w14:paraId="753A768D" w14:textId="77777777" w:rsidR="00015C74" w:rsidRPr="001D1D96" w:rsidRDefault="005F0336" w:rsidP="006F53F8">
      <w:pPr>
        <w:spacing w:line="480" w:lineRule="auto"/>
        <w:jc w:val="both"/>
      </w:pPr>
      <w:r>
        <w:t xml:space="preserve">Development of the zooplankton community on the SS and NLS was characterised with the timing of the maximum </w:t>
      </w:r>
      <w:r w:rsidR="00A14A9F">
        <w:t>zooplankton biomass</w:t>
      </w:r>
      <w:r>
        <w:t xml:space="preserve">, as well as the peaks in total </w:t>
      </w:r>
      <w:r>
        <w:rPr>
          <w:i/>
        </w:rPr>
        <w:t>C</w:t>
      </w:r>
      <w:r w:rsidR="00D56DF2">
        <w:rPr>
          <w:i/>
        </w:rPr>
        <w:t>alanus</w:t>
      </w:r>
      <w:r w:rsidRPr="005F0336">
        <w:rPr>
          <w:i/>
        </w:rPr>
        <w:t xml:space="preserve"> finmarchicus</w:t>
      </w:r>
      <w:r>
        <w:t xml:space="preserve"> abundance and </w:t>
      </w:r>
      <w:r>
        <w:rPr>
          <w:i/>
        </w:rPr>
        <w:t>C.</w:t>
      </w:r>
      <w:r w:rsidRPr="005F0336">
        <w:rPr>
          <w:i/>
        </w:rPr>
        <w:t xml:space="preserve"> finmarchicus</w:t>
      </w:r>
      <w:r>
        <w:t xml:space="preserve"> life stages CI-III.</w:t>
      </w:r>
      <w:r w:rsidR="002C7EDE">
        <w:t xml:space="preserve"> </w:t>
      </w:r>
      <w:r w:rsidR="00D56DF2">
        <w:t xml:space="preserve">In the NW Atlantic, </w:t>
      </w:r>
      <w:r w:rsidR="00D56DF2">
        <w:rPr>
          <w:i/>
        </w:rPr>
        <w:t>C.</w:t>
      </w:r>
      <w:r w:rsidR="00D56DF2" w:rsidRPr="005F0336">
        <w:rPr>
          <w:i/>
        </w:rPr>
        <w:t xml:space="preserve"> finmarchicus</w:t>
      </w:r>
      <w:r w:rsidR="00D56DF2">
        <w:t xml:space="preserve"> is often the biomass dominant zooplankton and, consequently, an important component of the food web. </w:t>
      </w:r>
      <w:r w:rsidR="00A14A9F">
        <w:t xml:space="preserve">For the GSL, </w:t>
      </w:r>
      <w:r w:rsidR="00634F75">
        <w:t>there are</w:t>
      </w:r>
      <w:r w:rsidR="00A14A9F">
        <w:t xml:space="preserve"> two peaks in </w:t>
      </w:r>
      <w:r w:rsidR="00634F75">
        <w:rPr>
          <w:i/>
        </w:rPr>
        <w:t>C.</w:t>
      </w:r>
      <w:r w:rsidR="00634F75" w:rsidRPr="005F0336">
        <w:rPr>
          <w:i/>
        </w:rPr>
        <w:t xml:space="preserve"> finmarchicus</w:t>
      </w:r>
      <w:r w:rsidR="00634F75">
        <w:t xml:space="preserve"> life stages </w:t>
      </w:r>
      <w:r w:rsidR="00A14A9F">
        <w:t xml:space="preserve">CI-III </w:t>
      </w:r>
      <w:r w:rsidR="00EF08B6">
        <w:t>within</w:t>
      </w:r>
      <w:r w:rsidR="00634F75">
        <w:t xml:space="preserve"> a year</w:t>
      </w:r>
      <w:r>
        <w:t xml:space="preserve"> represent</w:t>
      </w:r>
      <w:r w:rsidR="00634F75">
        <w:t>ing</w:t>
      </w:r>
      <w:r w:rsidR="00A14A9F">
        <w:t xml:space="preserve"> </w:t>
      </w:r>
      <w:r>
        <w:t>two generations (G1, G2), and</w:t>
      </w:r>
      <w:r w:rsidR="00A14A9F">
        <w:t xml:space="preserve"> </w:t>
      </w:r>
      <w:r w:rsidR="00EF08B6">
        <w:t>timing of these peaks and of the</w:t>
      </w:r>
      <w:r w:rsidR="00A14A9F">
        <w:t xml:space="preserve"> ratio of the two</w:t>
      </w:r>
      <w:r>
        <w:t xml:space="preserve"> were used to characterise zooplankton development rate</w:t>
      </w:r>
      <w:r w:rsidR="00A14A9F">
        <w:t xml:space="preserve"> after Plourde et al. (2015).</w:t>
      </w:r>
      <w:r w:rsidR="002C7EDE">
        <w:t xml:space="preserve"> </w:t>
      </w:r>
      <w:commentRangeStart w:id="9"/>
      <w:r w:rsidRPr="005F0336">
        <w:t>Like</w:t>
      </w:r>
      <w:r>
        <w:rPr>
          <w:i/>
        </w:rPr>
        <w:t xml:space="preserve"> C</w:t>
      </w:r>
      <w:r w:rsidRPr="005F0336">
        <w:rPr>
          <w:i/>
        </w:rPr>
        <w:t xml:space="preserve"> finmarchicus</w:t>
      </w:r>
      <w:r>
        <w:t xml:space="preserve"> elsewhere, </w:t>
      </w:r>
      <w:r>
        <w:rPr>
          <w:i/>
        </w:rPr>
        <w:t>C.</w:t>
      </w:r>
      <w:r w:rsidR="00A14A9F" w:rsidRPr="005F0336">
        <w:rPr>
          <w:i/>
        </w:rPr>
        <w:t xml:space="preserve"> hyperboreus</w:t>
      </w:r>
      <w:r w:rsidR="00A14A9F">
        <w:t xml:space="preserve"> </w:t>
      </w:r>
      <w:r>
        <w:t xml:space="preserve">plays a key role in the zooplankton community on the NLS. </w:t>
      </w:r>
      <w:r w:rsidR="00FA3160">
        <w:t>Therefore</w:t>
      </w:r>
      <w:r>
        <w:t xml:space="preserve">, the </w:t>
      </w:r>
      <w:r w:rsidR="002C7EDE">
        <w:t xml:space="preserve">timing of peaks in </w:t>
      </w:r>
      <w:r>
        <w:t xml:space="preserve">total </w:t>
      </w:r>
      <w:r w:rsidR="002C7EDE">
        <w:rPr>
          <w:i/>
        </w:rPr>
        <w:t>C.</w:t>
      </w:r>
      <w:r w:rsidR="002C7EDE" w:rsidRPr="005F0336">
        <w:rPr>
          <w:i/>
        </w:rPr>
        <w:t xml:space="preserve"> hyperboreus</w:t>
      </w:r>
      <w:r w:rsidR="002C7EDE">
        <w:t xml:space="preserve"> </w:t>
      </w:r>
      <w:r w:rsidR="00A14A9F">
        <w:t xml:space="preserve">and life stages CI-III </w:t>
      </w:r>
      <w:r w:rsidR="002C7EDE">
        <w:t>were used in the NLS data set.</w:t>
      </w:r>
      <w:commentRangeEnd w:id="9"/>
      <w:r w:rsidR="008C6E4C">
        <w:rPr>
          <w:rStyle w:val="Marquedecommentaire"/>
        </w:rPr>
        <w:commentReference w:id="9"/>
      </w:r>
      <w:r w:rsidR="002C7EDE">
        <w:t xml:space="preserve"> </w:t>
      </w:r>
      <w:r w:rsidR="004A54E3">
        <w:t>The start day</w:t>
      </w:r>
      <w:r w:rsidR="001D1D96">
        <w:t xml:space="preserve"> and duration of the</w:t>
      </w:r>
      <w:r w:rsidR="004A54E3">
        <w:t xml:space="preserve"> spring</w:t>
      </w:r>
      <w:r w:rsidR="001D1D96">
        <w:t xml:space="preserve"> phytoplankton bloom</w:t>
      </w:r>
      <w:r w:rsidR="004A54E3">
        <w:t xml:space="preserve"> </w:t>
      </w:r>
      <w:r w:rsidR="00A14A9F">
        <w:t xml:space="preserve">in each of the regions was determined </w:t>
      </w:r>
      <w:r w:rsidR="004A54E3">
        <w:t xml:space="preserve">using </w:t>
      </w:r>
      <w:r w:rsidR="00A14A9F">
        <w:t xml:space="preserve">Sea-viewing Wide Field-of-View Sensor (SeaWiFS) data (1999-2008) and Moderate-resolution Imaging Spectroradiometer (MODIS) data (2009-2016) for </w:t>
      </w:r>
      <w:r w:rsidR="004A54E3">
        <w:t>the same standard boxes as SST warming.</w:t>
      </w:r>
    </w:p>
    <w:p w14:paraId="5EE2F083" w14:textId="748D7491" w:rsidR="006F53F8" w:rsidRDefault="006F53F8" w:rsidP="006F53F8">
      <w:pPr>
        <w:spacing w:line="480" w:lineRule="auto"/>
        <w:jc w:val="both"/>
      </w:pPr>
      <w:r>
        <w:t xml:space="preserve">Abundance of Newfoundland capelin was derived from spring acoustic surveys in NAFO regions 3KL. Surveys took place annually between 1999 and 2017 in May with the exception of 2006 and 2016 when surveys did not take place. While there have been changes in technology, sampling gear, </w:t>
      </w:r>
      <w:ins w:id="10" w:author="SPlourde" w:date="2019-11-08T12:51:00Z">
        <w:r w:rsidR="000A6213">
          <w:t xml:space="preserve">and </w:t>
        </w:r>
      </w:ins>
      <w:r>
        <w:t xml:space="preserve">calibration </w:t>
      </w:r>
      <w:r>
        <w:lastRenderedPageBreak/>
        <w:t>techniques</w:t>
      </w:r>
      <w:del w:id="11" w:author="SPlourde" w:date="2019-11-08T12:51:00Z">
        <w:r w:rsidDel="000A6213">
          <w:delText>, et cetera</w:delText>
        </w:r>
      </w:del>
      <w:r>
        <w:t xml:space="preserve"> over this period, these sources of variability have been accounte</w:t>
      </w:r>
      <w:r w:rsidR="007E0DAF">
        <w:t xml:space="preserve">d for in the data </w:t>
      </w:r>
      <w:r w:rsidR="007E0DAF">
        <w:fldChar w:fldCharType="begin" w:fldLock="1"/>
      </w:r>
      <w:r w:rsidR="003B78E8">
        <w:instrText>ADDIN CSL_CITATION { "citationItems" : [ { "id" : "ITEM-1", "itemData" : { "author" : [ { "dropping-particle" : "", "family" : "Mowbray", "given" : "Frances K", "non-dropping-particle" : "", "parse-names" : false, "suffix" : "" } ], "container-title" : "DFO Can. Sci. Advis. Sec. Res. Doc.", "id" : "ITEM-1", "issued" : { "date-parts" : [ [ "2012" ] ] }, "page" : "ii + 34 p.", "title" : "Some results from soring acoustic surveys for capelin (Mallotus villosus) in NAFO Division 3L between 1982 and 2010", "type" : "article-journal", "volume" : "2012/143" }, "uris" : [ "http://www.mendeley.com/documents/?uuid=894e834a-b39d-476a-963d-366547e01b5d" ] } ], "mendeley" : { "formattedCitation" : "(Mowbray 2012)", "plainTextFormattedCitation" : "(Mowbray 2012)", "previouslyFormattedCitation" : "(Mowbray 2012)" }, "properties" : { "noteIndex" : 0 }, "schema" : "https://github.com/citation-style-language/schema/raw/master/csl-citation.json" }</w:instrText>
      </w:r>
      <w:r w:rsidR="007E0DAF">
        <w:fldChar w:fldCharType="separate"/>
      </w:r>
      <w:r w:rsidR="007E0DAF" w:rsidRPr="007E0DAF">
        <w:rPr>
          <w:noProof/>
        </w:rPr>
        <w:t>(Mowbray 2012)</w:t>
      </w:r>
      <w:r w:rsidR="007E0DAF">
        <w:fldChar w:fldCharType="end"/>
      </w:r>
      <w:r>
        <w:t>. Acoustic surveys were complemented by targeted fishing sets from which condition and recruitment could be determined. Abundance was estimated from the mean number adults per standard tow (1.75 nautical miles), while condition was represented by the mean weight at 15 cm – the most abundant length of adults. Recruitment was estimated as the mean abundance of two-year-olds with a two year lag</w:t>
      </w:r>
      <w:commentRangeStart w:id="12"/>
      <w:r>
        <w:t>.</w:t>
      </w:r>
      <w:commentRangeEnd w:id="12"/>
      <w:r>
        <w:rPr>
          <w:rStyle w:val="Marquedecommentaire"/>
        </w:rPr>
        <w:commentReference w:id="12"/>
      </w:r>
    </w:p>
    <w:p w14:paraId="4331C401" w14:textId="77777777" w:rsidR="006F53F8" w:rsidRDefault="006F53F8" w:rsidP="006F53F8">
      <w:pPr>
        <w:spacing w:line="480" w:lineRule="auto"/>
        <w:jc w:val="both"/>
      </w:pPr>
      <w:r>
        <w:t>Six herring stocks were modelled for the Gulf of St. Lawrence corresponding to spring and autumn spawners across three NAFO divisions: 4R, 4S, and 4T. Spring and autumn spawners are genetically distinct and could be differentiated from one another as herring consistently return to the same feeding, spawning, and overwintering sites</w:t>
      </w:r>
      <w:r w:rsidR="003B78E8">
        <w:t xml:space="preserve"> </w:t>
      </w:r>
      <w:r w:rsidR="003B78E8">
        <w:fldChar w:fldCharType="begin" w:fldLock="1"/>
      </w:r>
      <w:r w:rsidR="003B78E8">
        <w:instrText>ADDIN CSL_CITATION { "citationItems" : [ { "id" : "ITEM-1", "itemData" : { "DOI" : "10.1139/F05-235", "author" : [ { "dropping-particle" : "", "family" : "Brophy", "given" : "Deirdre", "non-dropping-particle" : "", "parse-names" : false, "suffix" : "" }, { "dropping-particle" : "", "family" : "Danilowicz", "given" : "Bret S", "non-dropping-particle" : "", "parse-names" : false, "suffix" : "" }, { "dropping-particle" : "", "family" : "King", "given" : "Pauline A", "non-dropping-particle" : "", "parse-names" : false, "suffix" : "" } ], "container-title" : "Canadian Journal of Fisheries and Aquatic Sciences", "id" : "ITEM-1", "issued" : { "date-parts" : [ [ "2006" ] ] }, "page" : "607-616", "title" : "Spawning season fidelity in sympatric populations of Atlantic herring (Clupea harengus)", "type" : "article-journal", "volume" : "63" }, "uris" : [ "http://www.mendeley.com/documents/?uuid=41b7edaf-7b33-4f7d-b39a-5c2163c8c6bc" ] }, { "id" : "ITEM-2", "itemData" : { "DOI" : "10.1073/pnas.1617728114", "author" : [ { "dropping-particle" : "", "family" : "Lamichhaney", "given" : "Sangeet", "non-dropping-particle" : "", "parse-names" : false, "suffix" : "" }, { "dropping-particle" : "", "family" : "Fuentes-pardo", "given" : "Angela P", "non-dropping-particle" : "", "parse-names" : false, "suffix" : "" }, { "dropping-particle" : "", "family" : "Rafati", "given" : "Nima", "non-dropping-particle" : "", "parse-names" : false, "suffix" : "" }, { "dropping-particle" : "", "family" : "Ryman", "given" : "Nils", "non-dropping-particle" : "", "parse-names" : false, "suffix" : "" }, { "dropping-particle" : "", "family" : "Mccracken", "given" : "Gregory R", "non-dropping-particle" : "", "parse-names" : false, "suffix" : "" } ], "container-title" : "Proceedings of the National Academy of Sciences of the United States of America", "id" : "ITEM-2", "issue" : "17", "issued" : { "date-parts" : [ [ "2017" ] ] }, "page" : "E3452-E3461", "title" : "Parallel adaptive evolution of geographically distant herring populations on both sides of the North Atlantic Ocean", "type" : "article-journal", "volume" : "114" }, "uris" : [ "http://www.mendeley.com/documents/?uuid=d377eb3b-d882-49f0-ab4e-28945eae3445" ] } ], "mendeley" : { "formattedCitation" : "(Brophy et al. 2006, Lamichhaney et al. 2017)", "plainTextFormattedCitation" : "(Brophy et al. 2006, Lamichhaney et al. 2017)", "previouslyFormattedCitation" : "(Brophy et al. 2006, Lamichhaney et al. 2017)" }, "properties" : { "noteIndex" : 0 }, "schema" : "https://github.com/citation-style-language/schema/raw/master/csl-citation.json" }</w:instrText>
      </w:r>
      <w:r w:rsidR="003B78E8">
        <w:fldChar w:fldCharType="separate"/>
      </w:r>
      <w:r w:rsidR="003B78E8" w:rsidRPr="003B78E8">
        <w:rPr>
          <w:noProof/>
        </w:rPr>
        <w:t>(Brophy et al. 2006, Lamichhaney et al. 2017)</w:t>
      </w:r>
      <w:r w:rsidR="003B78E8">
        <w:fldChar w:fldCharType="end"/>
      </w:r>
      <w:r>
        <w:t>. Data for spawning-stock biomass (SSB) and recruitment (abundance of two-year olds) were estimated using virtual population analysis (VPA) based on commercial fisheries data</w:t>
      </w:r>
      <w:r w:rsidR="003B78E8">
        <w:t xml:space="preserve"> </w:t>
      </w:r>
      <w:r w:rsidR="003B78E8">
        <w:fldChar w:fldCharType="begin" w:fldLock="1"/>
      </w:r>
      <w:r w:rsidR="00D52F4B">
        <w:instrText>ADDIN CSL_CITATION { "citationItems" : [ { "id" : "ITEM-1", "itemData" : { "DOI" : "10.1111/fog.12272", "author" : [ { "dropping-particle" : "", "family" : "Brosset", "given" : "Pablo", "non-dropping-particle" : "", "parse-names" : false, "suffix" : "" }, { "dropping-particle" : "", "family" : "Doniol-Valcroze", "given" : "Thomas", "non-dropping-particle" : "", "parse-names" : false, "suffix" : "" }, { "dropping-particle" : "", "family" : "Swain", "given" : "Douglas P.", "non-dropping-particle" : "", "parse-names" : false, "suffix" : "" }, { "dropping-particle" : "", "family" : "Lehoux", "given" : "Caroline", "non-dropping-particle" : "", "parse-names" : false, "suffix" : "" }, { "dropping-particle" : "", "family" : "Beveren", "given" : "Elisabeth", "non-dropping-particle" : "Van", "parse-names" : false, "suffix" : "" }, { "dropping-particle" : "", "family" : "Mbaye", "given" : "Baye C.", "non-dropping-particle" : "", "parse-names" : false, "suffix" : "" }, { "dropping-particle" : "", "family" : "Emond", "given" : "Kim", "non-dropping-particle" : "", "parse-names" : false, "suffix" : "" }, { "dropping-particle" : "", "family" : "Plourde", "given" : "St\u00e9phane", "non-dropping-particle" : "", "parse-names" : false, "suffix" : "" } ], "container-title" : "Fisheries Oceanography", "id" : "ITEM-1", "issue" : "July 2017", "issued" : { "date-parts" : [ [ "2018" ] ] }, "page" : "1-17", "title" : "Environmental variability controls recruitment but with different drivers among spawning components in Gulf of St . Lawrence herring stocks", "type" : "article-journal", "volume" : "00" }, "uris" : [ "http://www.mendeley.com/documents/?uuid=16802514-1472-4bf8-b86b-f478ab75aa38" ] } ], "mendeley" : { "formattedCitation" : "(Brosset et al. 2018)", "plainTextFormattedCitation" : "(Brosset et al. 2018)", "previouslyFormattedCitation" : "(Brosset et al. 2018)" }, "properties" : { "noteIndex" : 0 }, "schema" : "https://github.com/citation-style-language/schema/raw/master/csl-citation.json" }</w:instrText>
      </w:r>
      <w:r w:rsidR="003B78E8">
        <w:fldChar w:fldCharType="separate"/>
      </w:r>
      <w:r w:rsidR="003B78E8" w:rsidRPr="003B78E8">
        <w:rPr>
          <w:noProof/>
        </w:rPr>
        <w:t>(Brosset et al. 2018)</w:t>
      </w:r>
      <w:r w:rsidR="003B78E8">
        <w:fldChar w:fldCharType="end"/>
      </w:r>
      <w:r>
        <w:t>. Condition, represented by Fulton’s condition factor, was similarly determined from commercially-caught herring.</w:t>
      </w:r>
      <w:commentRangeStart w:id="13"/>
      <w:r>
        <w:t xml:space="preserve"> </w:t>
      </w:r>
      <w:commentRangeEnd w:id="13"/>
      <w:r>
        <w:rPr>
          <w:rStyle w:val="Marquedecommentaire"/>
        </w:rPr>
        <w:commentReference w:id="13"/>
      </w:r>
    </w:p>
    <w:p w14:paraId="67394236" w14:textId="77777777" w:rsidR="006F53F8" w:rsidRDefault="006F53F8" w:rsidP="006F53F8">
      <w:pPr>
        <w:spacing w:line="480" w:lineRule="auto"/>
        <w:jc w:val="both"/>
      </w:pPr>
      <w:r>
        <w:t>Data for GSL mackerel were taken from Plourde et al. (2015) and extended to 2016. Spawning stock biomass, abundance, and recruitment were all determined using Sequential Population Analysis performed on commercial landings data. To calculate recruitment, the natural log of one year-olds divided by the abundance of adults in the previous year. Condition was estimated using fisheries data to calculate Fulton’s coefficient, which was averaged across all cohorts. Similarly, condition of GSL capelin was estimated using the mean annual Fulton’s coefficient for fish caught commercially in NAFO regions 4R, 4S, and 4T.</w:t>
      </w:r>
      <w:commentRangeStart w:id="14"/>
      <w:r>
        <w:t xml:space="preserve"> </w:t>
      </w:r>
      <w:commentRangeEnd w:id="14"/>
      <w:r>
        <w:rPr>
          <w:rStyle w:val="Marquedecommentaire"/>
        </w:rPr>
        <w:commentReference w:id="14"/>
      </w:r>
    </w:p>
    <w:p w14:paraId="1AAE0862" w14:textId="321B7CF0" w:rsidR="006F53F8" w:rsidRDefault="006F53F8" w:rsidP="006F53F8">
      <w:pPr>
        <w:spacing w:line="480" w:lineRule="auto"/>
        <w:jc w:val="both"/>
      </w:pPr>
      <w:r>
        <w:t>Data for Scotian Shelf silver hake were produced by Fisheries and Oceans Canada’s</w:t>
      </w:r>
      <w:r w:rsidR="00220566">
        <w:t xml:space="preserve"> (DFO)</w:t>
      </w:r>
      <w:r>
        <w:t xml:space="preserve"> summer research vessel surveys, which are stratified random bottom trawl surveys. Data for condition, adult abundance, and recruitment were used from strata 440-483 and were previously compiled by Reed et al. (</w:t>
      </w:r>
      <w:r w:rsidR="00A8544C">
        <w:t>2019</w:t>
      </w:r>
      <w:r>
        <w:t xml:space="preserve">). To quantify condition, we used stratified mean weight at 25 cm (i.e., adults). Abundance was estimated as the stratified mean abundance of adults, while recruitment was estimated as the stratified mean </w:t>
      </w:r>
      <w:r>
        <w:lastRenderedPageBreak/>
        <w:t xml:space="preserve">abundance of fish with a total length of 10-18 cm, which represents fish that will be recruited within the next year, lagged by 1 year (Reed et al. </w:t>
      </w:r>
      <w:r w:rsidR="00BE0302">
        <w:t>2019</w:t>
      </w:r>
      <w:r>
        <w:t>).</w:t>
      </w:r>
    </w:p>
    <w:p w14:paraId="21844742" w14:textId="77777777" w:rsidR="006F53F8" w:rsidRDefault="006F53F8" w:rsidP="004E7D80">
      <w:pPr>
        <w:spacing w:line="480" w:lineRule="auto"/>
        <w:jc w:val="both"/>
      </w:pPr>
      <w:r>
        <w:t xml:space="preserve">Like silver hake, data for Scotian Shelf herring were produced by </w:t>
      </w:r>
      <w:r w:rsidR="00220566">
        <w:t xml:space="preserve">DFO’s </w:t>
      </w:r>
      <w:r>
        <w:t>summer research surveys on the Scotian Shelf and Bay of Fundy. Condition</w:t>
      </w:r>
      <w:r w:rsidR="001666DE">
        <w:t xml:space="preserve"> and</w:t>
      </w:r>
      <w:r>
        <w:t xml:space="preserve"> abundance were estimated using data from strata 440-495. Condition was calculated as the stratified mean weight at 28 cm – the average length of adults – while abundance was estimated as the stratified mean abundance. </w:t>
      </w:r>
      <w:commentRangeStart w:id="15"/>
      <w:r>
        <w:t>Recruitment was estimated as the annual difference in acoustically-determined spawning biomass from surveys of German Bank and Scots Bay.</w:t>
      </w:r>
      <w:commentRangeEnd w:id="15"/>
      <w:r w:rsidR="000A6213">
        <w:rPr>
          <w:rStyle w:val="Marquedecommentaire"/>
        </w:rPr>
        <w:commentReference w:id="15"/>
      </w:r>
    </w:p>
    <w:p w14:paraId="6AAE7688" w14:textId="77777777" w:rsidR="0055109B" w:rsidRPr="00883875" w:rsidRDefault="0055109B" w:rsidP="009E6AFB">
      <w:pPr>
        <w:pStyle w:val="Titre1"/>
        <w:spacing w:line="480" w:lineRule="auto"/>
        <w:jc w:val="both"/>
      </w:pPr>
      <w:r w:rsidRPr="00883875">
        <w:t>Results</w:t>
      </w:r>
    </w:p>
    <w:p w14:paraId="42062B27" w14:textId="77777777" w:rsidR="00F601D0" w:rsidRDefault="00973513" w:rsidP="006A0158">
      <w:pPr>
        <w:spacing w:line="480" w:lineRule="auto"/>
        <w:jc w:val="both"/>
      </w:pPr>
      <w:r>
        <w:t xml:space="preserve">The </w:t>
      </w:r>
      <w:r w:rsidR="003F793F">
        <w:t>2</w:t>
      </w:r>
      <w:r w:rsidR="00FC1A3E">
        <w:t>6</w:t>
      </w:r>
      <w:r w:rsidR="003F793F">
        <w:t xml:space="preserve"> o</w:t>
      </w:r>
      <w:r w:rsidR="00802DDC">
        <w:t>ptimal models</w:t>
      </w:r>
      <w:r>
        <w:t xml:space="preserve"> that</w:t>
      </w:r>
      <w:r w:rsidR="00802DDC">
        <w:t xml:space="preserve"> were determined for fish metrics </w:t>
      </w:r>
      <w:r w:rsidR="0056432C">
        <w:t>across</w:t>
      </w:r>
      <w:r w:rsidR="00366111">
        <w:t xml:space="preserve"> </w:t>
      </w:r>
      <w:r w:rsidR="00717158">
        <w:t>nine</w:t>
      </w:r>
      <w:r w:rsidR="00366111">
        <w:t xml:space="preserve"> stocks </w:t>
      </w:r>
      <w:r w:rsidR="0056432C">
        <w:t>and</w:t>
      </w:r>
      <w:r w:rsidR="00802DDC">
        <w:t xml:space="preserve"> three regions (Fig. </w:t>
      </w:r>
      <w:r w:rsidR="00D25656">
        <w:t>1</w:t>
      </w:r>
      <w:r>
        <w:t>)</w:t>
      </w:r>
      <w:r w:rsidR="006A0158">
        <w:t xml:space="preserve"> explained </w:t>
      </w:r>
      <w:r w:rsidR="000B0DDF">
        <w:t xml:space="preserve">between </w:t>
      </w:r>
      <w:r w:rsidR="006A0158">
        <w:t>44</w:t>
      </w:r>
      <w:r w:rsidR="00FA3906">
        <w:t>%</w:t>
      </w:r>
      <w:r w:rsidR="006A0158">
        <w:t xml:space="preserve"> </w:t>
      </w:r>
      <w:r w:rsidR="000B0DDF">
        <w:t>and</w:t>
      </w:r>
      <w:r w:rsidR="006A0158">
        <w:t xml:space="preserve"> 95% of </w:t>
      </w:r>
      <w:r w:rsidR="000B0DDF">
        <w:t xml:space="preserve">the </w:t>
      </w:r>
      <w:r w:rsidR="006A0158">
        <w:t>deviance with a mean value of 72%, although the vast majority of optimal models (80%) could explain at least 60% of the deviance.</w:t>
      </w:r>
      <w:r w:rsidR="00FA3906">
        <w:t xml:space="preserve"> </w:t>
      </w:r>
      <w:r w:rsidR="005B3A3B">
        <w:t>Top-ranking</w:t>
      </w:r>
      <w:r w:rsidR="00F304B0">
        <w:t xml:space="preserve"> models of condition were largely </w:t>
      </w:r>
      <w:r w:rsidR="005B3A3B">
        <w:t>a function</w:t>
      </w:r>
      <w:r w:rsidR="00A81285">
        <w:t xml:space="preserve"> </w:t>
      </w:r>
      <w:r w:rsidR="00C32ABA">
        <w:t>of</w:t>
      </w:r>
      <w:r w:rsidR="00A81285">
        <w:t xml:space="preserve"> the timing of biological events and composition of the zooplankton community</w:t>
      </w:r>
      <w:r w:rsidR="00F304B0">
        <w:t xml:space="preserve"> </w:t>
      </w:r>
      <w:r w:rsidR="00A81285">
        <w:t>with</w:t>
      </w:r>
      <w:r w:rsidR="00F304B0">
        <w:t xml:space="preserve"> phenology and zooplankton PCs</w:t>
      </w:r>
      <w:r w:rsidR="00A81285">
        <w:t xml:space="preserve"> accounting for</w:t>
      </w:r>
      <w:r w:rsidR="00F304B0">
        <w:t xml:space="preserve"> 53% and 29% of </w:t>
      </w:r>
      <w:r w:rsidR="00DB41D3">
        <w:t xml:space="preserve">significant </w:t>
      </w:r>
      <w:r w:rsidR="00F304B0">
        <w:t>predic</w:t>
      </w:r>
      <w:r w:rsidR="00A81285">
        <w:t>tors, respectively</w:t>
      </w:r>
      <w:r w:rsidR="00635208">
        <w:t xml:space="preserve"> (Fig. </w:t>
      </w:r>
      <w:r w:rsidR="00112838">
        <w:t>2</w:t>
      </w:r>
      <w:r w:rsidR="00635208">
        <w:t>a)</w:t>
      </w:r>
      <w:r w:rsidR="00A81285">
        <w:t>.</w:t>
      </w:r>
      <w:r w:rsidR="00C32ABA">
        <w:t xml:space="preserve"> Optimal models of abundance only featured zooplankton and</w:t>
      </w:r>
      <w:r w:rsidR="00C32ABA" w:rsidRPr="00C32ABA">
        <w:t xml:space="preserve"> </w:t>
      </w:r>
      <w:r w:rsidR="00C32ABA">
        <w:t>physical PCs</w:t>
      </w:r>
      <w:r w:rsidR="00DB0563">
        <w:t xml:space="preserve"> (58% and 42% of </w:t>
      </w:r>
      <w:r w:rsidR="00DB41D3">
        <w:t xml:space="preserve">significant </w:t>
      </w:r>
      <w:r w:rsidR="00CB269D">
        <w:t>predictors, respectively</w:t>
      </w:r>
      <w:r w:rsidR="00635208">
        <w:t xml:space="preserve">; Fig. </w:t>
      </w:r>
      <w:r w:rsidR="00B0078E">
        <w:t>2</w:t>
      </w:r>
      <w:r w:rsidR="00635208">
        <w:t>b</w:t>
      </w:r>
      <w:r w:rsidR="00CB269D">
        <w:t>), whereas recruitment models showed a fairly even distribution of predictors across the variable groupings</w:t>
      </w:r>
      <w:r w:rsidR="00635208">
        <w:t xml:space="preserve"> (Fig. </w:t>
      </w:r>
      <w:r w:rsidR="00AD39B8">
        <w:t>2</w:t>
      </w:r>
      <w:r w:rsidR="00635208">
        <w:t>c)</w:t>
      </w:r>
      <w:r w:rsidR="00CB269D">
        <w:t>.</w:t>
      </w:r>
      <w:r w:rsidR="00F442DC">
        <w:t xml:space="preserve"> </w:t>
      </w:r>
      <w:r w:rsidR="005E2C50">
        <w:t>Of these models, only the</w:t>
      </w:r>
      <w:r w:rsidR="00514ACD">
        <w:t xml:space="preserve"> optimal</w:t>
      </w:r>
      <w:r w:rsidR="005E2C50">
        <w:t xml:space="preserve"> model pertaining to recruitment of Scotian Shelf herring contained no statistically significant terms and was </w:t>
      </w:r>
      <w:r>
        <w:t>removed</w:t>
      </w:r>
      <w:r w:rsidR="005E2C50">
        <w:t xml:space="preserve"> from the analysis. The most common predictor was zooplankton PC1 featuring in 1</w:t>
      </w:r>
      <w:r w:rsidR="006809C0">
        <w:t>1</w:t>
      </w:r>
      <w:r w:rsidR="005E2C50">
        <w:t xml:space="preserve"> of 26 optimal models (4</w:t>
      </w:r>
      <w:r w:rsidR="006809C0">
        <w:t>2</w:t>
      </w:r>
      <w:r w:rsidR="005E2C50">
        <w:t>%)</w:t>
      </w:r>
      <w:r w:rsidR="001A0277">
        <w:t xml:space="preserve"> including models from all regions and species</w:t>
      </w:r>
      <w:r w:rsidR="00183EF7">
        <w:t>.</w:t>
      </w:r>
    </w:p>
    <w:p w14:paraId="01B258A7" w14:textId="77777777" w:rsidR="0055109B" w:rsidRPr="00F601D0" w:rsidRDefault="0055109B" w:rsidP="00F601D0">
      <w:pPr>
        <w:pStyle w:val="Titre1"/>
        <w:spacing w:line="480" w:lineRule="auto"/>
        <w:jc w:val="both"/>
      </w:pPr>
      <w:r w:rsidRPr="00F601D0">
        <w:t>Discussion</w:t>
      </w:r>
    </w:p>
    <w:p w14:paraId="31FFBE35" w14:textId="4DABEA21" w:rsidR="00DB7F6E" w:rsidRDefault="000B0DDF" w:rsidP="00CA4A2D">
      <w:pPr>
        <w:spacing w:line="480" w:lineRule="auto"/>
        <w:jc w:val="both"/>
      </w:pPr>
      <w:r>
        <w:t>O</w:t>
      </w:r>
      <w:r w:rsidR="007D5B33">
        <w:t xml:space="preserve">ptimal models for condition, abundance, and recruitment were </w:t>
      </w:r>
      <w:r>
        <w:t xml:space="preserve">broadly </w:t>
      </w:r>
      <w:r w:rsidR="007D5B33">
        <w:t xml:space="preserve">consistent with our </w:t>
      </w:r>
      <w:r w:rsidR="00603473">
        <w:t>previous analys</w:t>
      </w:r>
      <w:r w:rsidR="00844C27">
        <w:t>e</w:t>
      </w:r>
      <w:r w:rsidR="00603473">
        <w:t xml:space="preserve">s of Scotian Shelf silver hake </w:t>
      </w:r>
      <w:r w:rsidR="007D5B33">
        <w:t xml:space="preserve">(Fig. </w:t>
      </w:r>
      <w:r w:rsidR="00603473">
        <w:t>2; Reed et al.</w:t>
      </w:r>
      <w:r w:rsidR="00D04C92">
        <w:t>,</w:t>
      </w:r>
      <w:r w:rsidR="00603473">
        <w:t xml:space="preserve"> </w:t>
      </w:r>
      <w:r w:rsidR="00C359A9">
        <w:t>2019</w:t>
      </w:r>
      <w:r w:rsidR="007D5B33">
        <w:t xml:space="preserve">). Condition was </w:t>
      </w:r>
      <w:r w:rsidR="00651168">
        <w:t>chiefly</w:t>
      </w:r>
      <w:r w:rsidR="007D5B33">
        <w:t xml:space="preserve"> a function of phenology and, to a lesser degree, zooplankton community composition</w:t>
      </w:r>
      <w:r w:rsidR="004E16A3">
        <w:t xml:space="preserve"> (Fig. 2a)</w:t>
      </w:r>
      <w:r w:rsidR="007D5B33">
        <w:t xml:space="preserve">. </w:t>
      </w:r>
      <w:r w:rsidR="003E32B2">
        <w:t xml:space="preserve">These variables largely </w:t>
      </w:r>
      <w:r w:rsidR="003E32B2">
        <w:lastRenderedPageBreak/>
        <w:t xml:space="preserve">represent </w:t>
      </w:r>
      <w:r w:rsidR="001B412F">
        <w:t xml:space="preserve">system </w:t>
      </w:r>
      <w:r w:rsidR="003E32B2">
        <w:t>productivity and prey availability</w:t>
      </w:r>
      <w:r w:rsidR="00B15AEB">
        <w:t xml:space="preserve">, suggesting that condition is </w:t>
      </w:r>
      <w:r w:rsidR="001C39D2">
        <w:t xml:space="preserve">chiefly </w:t>
      </w:r>
      <w:r w:rsidR="00B15AEB">
        <w:t>dictated by food</w:t>
      </w:r>
      <w:r w:rsidR="00BC3E18">
        <w:t>.</w:t>
      </w:r>
      <w:r w:rsidR="00B15AEB">
        <w:t xml:space="preserve"> </w:t>
      </w:r>
      <w:commentRangeStart w:id="16"/>
      <w:r w:rsidR="001B412F">
        <w:t>O</w:t>
      </w:r>
      <w:r w:rsidR="007D5B33">
        <w:t>ptimal models of abundance</w:t>
      </w:r>
      <w:r w:rsidR="001B412F">
        <w:t>, however,</w:t>
      </w:r>
      <w:r w:rsidR="007D5B33">
        <w:t xml:space="preserve"> </w:t>
      </w:r>
      <w:r w:rsidR="001C39D2">
        <w:t xml:space="preserve">comprised </w:t>
      </w:r>
      <w:r w:rsidR="00DB149E">
        <w:t>mainly</w:t>
      </w:r>
      <w:r w:rsidR="007D5B33">
        <w:t xml:space="preserve"> physical </w:t>
      </w:r>
      <w:r w:rsidR="00667757">
        <w:t xml:space="preserve">and zooplankton </w:t>
      </w:r>
      <w:r w:rsidR="007D5B33">
        <w:t>variables</w:t>
      </w:r>
      <w:r w:rsidR="004E16A3">
        <w:t xml:space="preserve"> (Fig. 2b)</w:t>
      </w:r>
      <w:r w:rsidR="00242DA7">
        <w:t xml:space="preserve">, </w:t>
      </w:r>
      <w:r w:rsidR="00A12C88">
        <w:t>which influence the distribution</w:t>
      </w:r>
      <w:r w:rsidR="006A1B8B">
        <w:t xml:space="preserve"> of fish stocks by defining the extent and location of suitable habitat in terms of temperature and prey.</w:t>
      </w:r>
      <w:r w:rsidR="00DA77A5">
        <w:t xml:space="preserve"> </w:t>
      </w:r>
      <w:commentRangeEnd w:id="16"/>
      <w:r w:rsidR="003E50DB">
        <w:rPr>
          <w:rStyle w:val="Marquedecommentaire"/>
        </w:rPr>
        <w:commentReference w:id="16"/>
      </w:r>
      <w:r w:rsidR="006A1B8B">
        <w:t>R</w:t>
      </w:r>
      <w:r w:rsidR="00242DA7">
        <w:t>ecruitment was shown to be a funct</w:t>
      </w:r>
      <w:r w:rsidR="00645287">
        <w:t>ion of all groups of predictors</w:t>
      </w:r>
      <w:r w:rsidR="004E16A3">
        <w:t xml:space="preserve"> (Fig. 2c)</w:t>
      </w:r>
      <w:r w:rsidR="00645287">
        <w:t xml:space="preserve"> suggesting that food availability, thermal conditions, abundance of spawning adults, and composition of the zooplankton community all factor into the production </w:t>
      </w:r>
      <w:r w:rsidR="009937E0">
        <w:t xml:space="preserve">of larval fish </w:t>
      </w:r>
      <w:r w:rsidR="00645287">
        <w:t xml:space="preserve">and </w:t>
      </w:r>
      <w:r w:rsidR="009937E0">
        <w:t xml:space="preserve">their </w:t>
      </w:r>
      <w:r w:rsidR="00612234">
        <w:t>survival to adulthood.</w:t>
      </w:r>
      <w:r w:rsidR="007F0C30">
        <w:t xml:space="preserve"> </w:t>
      </w:r>
    </w:p>
    <w:p w14:paraId="3B30D24B" w14:textId="77777777" w:rsidR="00DD192F" w:rsidRDefault="00DD192F" w:rsidP="00D75B5D">
      <w:pPr>
        <w:pStyle w:val="Titre2"/>
        <w:spacing w:line="480" w:lineRule="auto"/>
        <w:ind w:left="576"/>
        <w:jc w:val="both"/>
      </w:pPr>
      <w:commentRangeStart w:id="17"/>
      <w:r>
        <w:t>Condition</w:t>
      </w:r>
      <w:commentRangeEnd w:id="17"/>
      <w:r w:rsidR="00864CFF">
        <w:rPr>
          <w:rStyle w:val="Marquedecommentaire"/>
          <w:rFonts w:eastAsiaTheme="minorHAnsi" w:cstheme="minorBidi"/>
          <w:b w:val="0"/>
          <w:bCs w:val="0"/>
        </w:rPr>
        <w:commentReference w:id="17"/>
      </w:r>
    </w:p>
    <w:p w14:paraId="5B006C53" w14:textId="6BB3D87A" w:rsidR="00461417" w:rsidRDefault="00BC6706" w:rsidP="00CA4A2D">
      <w:pPr>
        <w:spacing w:line="480" w:lineRule="auto"/>
        <w:jc w:val="both"/>
      </w:pPr>
      <w:r>
        <w:t>Condition</w:t>
      </w:r>
      <w:r w:rsidR="00E80874">
        <w:t xml:space="preserve"> of fish </w:t>
      </w:r>
      <w:r w:rsidR="00BC1700">
        <w:t>is</w:t>
      </w:r>
      <w:r w:rsidR="00E80874">
        <w:t xml:space="preserve"> affected </w:t>
      </w:r>
      <w:r w:rsidR="00345DAC">
        <w:t xml:space="preserve">both </w:t>
      </w:r>
      <w:r w:rsidR="00E80874">
        <w:t xml:space="preserve">by the abundance of prey </w:t>
      </w:r>
      <w:r w:rsidR="00D52F4B">
        <w:fldChar w:fldCharType="begin" w:fldLock="1"/>
      </w:r>
      <w:r w:rsidR="00945C5D">
        <w:instrText>ADDIN CSL_CITATION { "citationItems" : [ { "id" : "ITEM-1", "itemData" : { "ISBN" : "9780470670248", "author" : [ { "dropping-particle" : "", "family" : "Lloret", "given" : "J.", "non-dropping-particle" : "", "parse-names" : false, "suffix" : "" }, { "dropping-particle" : "", "family" : "Shulman", "given" : "G.", "non-dropping-particle" : "", "parse-names" : false, "suffix" : "" }, { "dropping-particle" : "", "family" : "Love", "given" : "M.", "non-dropping-particle" : "", "parse-names" : false, "suffix" : "" } ], "edition" : "First", "id" : "ITEM-1", "issued" : { "date-parts" : [ [ "2014" ] ] }, "number-of-pages" : "260", "publisher" : "Wiley Blackwell", "title" : "Condition and Health Indicators of Exploited Marine Fishes", "type" : "book" }, "uris" : [ "http://www.mendeley.com/documents/?uuid=21f55db8-abc7-4fcc-bd6c-597f63b87880" ] } ], "mendeley" : { "formattedCitation" : "(Lloret et al. 2014)", "manualFormatting" : "(e.g., Lloret et al. 2014)", "plainTextFormattedCitation" : "(Lloret et al. 2014)", "previouslyFormattedCitation" : "(Lloret et al. 2014)" }, "properties" : { "noteIndex" : 0 }, "schema" : "https://github.com/citation-style-language/schema/raw/master/csl-citation.json" }</w:instrText>
      </w:r>
      <w:r w:rsidR="00D52F4B">
        <w:fldChar w:fldCharType="separate"/>
      </w:r>
      <w:r w:rsidR="00D52F4B" w:rsidRPr="00D52F4B">
        <w:rPr>
          <w:noProof/>
        </w:rPr>
        <w:t>(</w:t>
      </w:r>
      <w:r w:rsidR="00D52F4B" w:rsidRPr="00D52F4B">
        <w:rPr>
          <w:i/>
          <w:noProof/>
        </w:rPr>
        <w:t>e.g.,</w:t>
      </w:r>
      <w:r w:rsidR="00D52F4B">
        <w:rPr>
          <w:noProof/>
        </w:rPr>
        <w:t xml:space="preserve"> </w:t>
      </w:r>
      <w:r w:rsidR="00D52F4B" w:rsidRPr="00D52F4B">
        <w:rPr>
          <w:noProof/>
        </w:rPr>
        <w:t>Lloret et al. 2014)</w:t>
      </w:r>
      <w:r w:rsidR="00D52F4B">
        <w:fldChar w:fldCharType="end"/>
      </w:r>
      <w:r w:rsidR="00945C5D">
        <w:t xml:space="preserve"> </w:t>
      </w:r>
      <w:r w:rsidR="00E80874">
        <w:t>as well as the quality of their diet</w:t>
      </w:r>
      <w:r w:rsidR="00945C5D">
        <w:t xml:space="preserve"> </w:t>
      </w:r>
      <w:r w:rsidR="00945C5D">
        <w:fldChar w:fldCharType="begin" w:fldLock="1"/>
      </w:r>
      <w:r w:rsidR="00F50B69">
        <w:instrText>ADDIN CSL_CITATION { "citationItems" : [ { "id" : "ITEM-1", "itemData" : { "author" : [ { "dropping-particle" : "", "family" : "Paul", "given" : "A J", "non-dropping-particle" : "", "parse-names" : false, "suffix" : "" }, { "dropping-particle" : "", "family" : "Paul", "given" : "J M", "non-dropping-particle" : "", "parse-names" : false, "suffix" : "" }, { "dropping-particle" : "", "family" : "Smith", "given" : "R L", "non-dropping-particle" : "", "parse-names" : false, "suffix" : "" } ], "container-title" : "ICES Journal of Marine Science", "id" : "ITEM-1", "issue" : "3", "issued" : { "date-parts" : [ [ "2018" ] ] }, "page" : "232-234", "title" : "Energy ingestion and conversion rate in pollock (Theragra chalcogramma) fed different prey types", "type" : "article-journal", "volume" : "46" }, "uris" : [ "http://www.mendeley.com/documents/?uuid=fba842c9-42d0-43e1-bc28-b2b8b9a04c80" ] }, { "id" : "ITEM-2", "itemData" : { "DOI" : "10.3354/ab00265", "author" : [ { "dropping-particle" : "", "family" : "Orlova", "given" : "Emma L", "non-dropping-particle" : "", "parse-names" : false, "suffix" : "" }, { "dropping-particle" : "", "family" : "Rudneva", "given" : "Galina B", "non-dropping-particle" : "", "parse-names" : false, "suffix" : "" }, { "dropping-particle" : "", "family" : "Renaud", "given" : "Paul E", "non-dropping-particle" : "", "parse-names" : false, "suffix" : "" }, { "dropping-particle" : "", "family" : "Eiane", "given" : "Ketil", "non-dropping-particle" : "", "parse-names" : false, "suffix" : "" }, { "dropping-particle" : "", "family" : "Savinov", "given" : "Vladimir", "non-dropping-particle" : "", "parse-names" : false, "suffix" : "" }, { "dropping-particle" : "", "family" : "Yurko", "given" : "Alexandr S", "non-dropping-particle" : "", "parse-names" : false, "suffix" : "" } ], "container-title" : "Aquatic Biology", "id" : "ITEM-2", "issued" : { "date-parts" : [ [ "2010" ] ] }, "page" : "105-118", "title" : "Climate impacts on feeding and condition of capelin Mallotus villosus in the Barents Sea : evidence and mechanisms from a 30 year data set", "type" : "article-journal", "volume" : "10" }, "uris" : [ "http://www.mendeley.com/documents/?uuid=a3effd9e-bdd9-4135-a422-20bc9d72aa3f" ] } ], "mendeley" : { "formattedCitation" : "(Orlova et al. 2010, Paul et al. 2018)", "manualFormatting" : "(e.g., Orlova et al. 2010, Paul et al. 2018)", "plainTextFormattedCitation" : "(Orlova et al. 2010, Paul et al. 2018)", "previouslyFormattedCitation" : "(Orlova et al. 2010, Paul et al. 2018)" }, "properties" : { "noteIndex" : 0 }, "schema" : "https://github.com/citation-style-language/schema/raw/master/csl-citation.json" }</w:instrText>
      </w:r>
      <w:r w:rsidR="00945C5D">
        <w:fldChar w:fldCharType="separate"/>
      </w:r>
      <w:r w:rsidR="00945C5D" w:rsidRPr="00945C5D">
        <w:rPr>
          <w:noProof/>
        </w:rPr>
        <w:t>(</w:t>
      </w:r>
      <w:r w:rsidR="00945C5D">
        <w:rPr>
          <w:noProof/>
        </w:rPr>
        <w:t xml:space="preserve">e.g., </w:t>
      </w:r>
      <w:r w:rsidR="00945C5D" w:rsidRPr="00945C5D">
        <w:rPr>
          <w:noProof/>
        </w:rPr>
        <w:t>Orlova et al. 2010, Paul et al. 2018)</w:t>
      </w:r>
      <w:r w:rsidR="00945C5D">
        <w:fldChar w:fldCharType="end"/>
      </w:r>
      <w:r w:rsidR="00E80874">
        <w:t>.</w:t>
      </w:r>
      <w:r w:rsidR="00345DAC">
        <w:t xml:space="preserve"> </w:t>
      </w:r>
      <w:r w:rsidR="00784E9E">
        <w:t>In the northw</w:t>
      </w:r>
      <w:r w:rsidR="00840756">
        <w:t>est</w:t>
      </w:r>
      <w:r w:rsidR="000A4DD9">
        <w:t xml:space="preserve"> Atlantic</w:t>
      </w:r>
      <w:r w:rsidR="000A0C9A">
        <w:t>,</w:t>
      </w:r>
      <w:r w:rsidR="000A4DD9">
        <w:t xml:space="preserve"> </w:t>
      </w:r>
      <w:r w:rsidR="002A23D1">
        <w:t xml:space="preserve">fish </w:t>
      </w:r>
      <w:r w:rsidR="003E0BD4">
        <w:t>biomass</w:t>
      </w:r>
      <w:r w:rsidR="000A0C9A">
        <w:t xml:space="preserve"> (</w:t>
      </w:r>
      <w:r w:rsidR="00B61DA2" w:rsidRPr="0060582B">
        <w:rPr>
          <w:i/>
        </w:rPr>
        <w:t>i.e.</w:t>
      </w:r>
      <w:r w:rsidR="00B61DA2">
        <w:t xml:space="preserve">, annual </w:t>
      </w:r>
      <w:r w:rsidR="000A0C9A">
        <w:t>long-term mean landings)</w:t>
      </w:r>
      <w:r w:rsidR="000A4DD9">
        <w:t xml:space="preserve"> </w:t>
      </w:r>
      <w:r w:rsidR="00AE36E7">
        <w:t>is</w:t>
      </w:r>
      <w:r w:rsidR="000A4DD9">
        <w:t xml:space="preserve"> strongly correlated with </w:t>
      </w:r>
      <w:r w:rsidR="00B04C98">
        <w:t>mean chlorophyll concentration</w:t>
      </w:r>
      <w:r w:rsidR="00695432">
        <w:t xml:space="preserve"> </w:t>
      </w:r>
      <w:r w:rsidR="00F50B69">
        <w:fldChar w:fldCharType="begin" w:fldLock="1"/>
      </w:r>
      <w:r w:rsidR="00C96512">
        <w:instrText>ADDIN CSL_CITATION { "citationItems" : [ { "id" : "ITEM-1", "itemData" : { "DOI" : "10.1111/j.1461-0248.2006.00961.x", "author" : [ { "dropping-particle" : "", "family" : "Frank", "given" : "Kenneth T", "non-dropping-particle" : "", "parse-names" : false, "suffix" : "" }, { "dropping-particle" : "", "family" : "Petrie", "given" : "Brian", "non-dropping-particle" : "", "parse-names" : false, "suffix" : "" }, { "dropping-particle" : "", "family" : "Shackell", "given" : "Nancy L", "non-dropping-particle" : "", "parse-names" : false, "suffix" : "" }, { "dropping-particle" : "", "family" : "Choi", "given" : "Jae S", "non-dropping-particle" : "", "parse-names" : false, "suffix" : "" } ], "container-title" : "Ecology Letters", "id" : "ITEM-1", "issued" : { "date-parts" : [ [ "2006" ] ] }, "page" : "1096-1105", "title" : "Reconciling differences in trophic control in mid-latitude marine ecosystems", "type" : "article-journal", "volume" : "9" }, "uris" : [ "http://www.mendeley.com/documents/?uuid=88ac906c-042b-450b-9627-fb5863d5111c" ] } ], "mendeley" : { "formattedCitation" : "(Frank et al. 2006)", "plainTextFormattedCitation" : "(Frank et al. 2006)", "previouslyFormattedCitation" : "(Frank et al. 2006)" }, "properties" : { "noteIndex" : 0 }, "schema" : "https://github.com/citation-style-language/schema/raw/master/csl-citation.json" }</w:instrText>
      </w:r>
      <w:r w:rsidR="00F50B69">
        <w:fldChar w:fldCharType="separate"/>
      </w:r>
      <w:r w:rsidR="00F50B69" w:rsidRPr="00F50B69">
        <w:rPr>
          <w:noProof/>
        </w:rPr>
        <w:t>(Frank et al. 2006)</w:t>
      </w:r>
      <w:r w:rsidR="00F50B69">
        <w:fldChar w:fldCharType="end"/>
      </w:r>
      <w:r w:rsidR="005C7E23">
        <w:t xml:space="preserve"> </w:t>
      </w:r>
      <w:r w:rsidR="0046011F">
        <w:t xml:space="preserve">illustrating </w:t>
      </w:r>
      <w:r w:rsidR="00854280">
        <w:t>the</w:t>
      </w:r>
      <w:r w:rsidR="0046011F">
        <w:t xml:space="preserve"> link between </w:t>
      </w:r>
      <w:r w:rsidR="000F1555">
        <w:t xml:space="preserve">fish stocks and </w:t>
      </w:r>
      <w:r w:rsidR="009F743C">
        <w:t>abundance</w:t>
      </w:r>
      <w:r w:rsidR="003F5722">
        <w:t xml:space="preserve"> of lower trophic levels</w:t>
      </w:r>
      <w:r w:rsidR="000F1555">
        <w:t>.</w:t>
      </w:r>
      <w:r w:rsidR="00FA671A">
        <w:t xml:space="preserve"> O</w:t>
      </w:r>
      <w:r w:rsidR="00A164E3">
        <w:t xml:space="preserve">ur results </w:t>
      </w:r>
      <w:r w:rsidR="00EE4BB4">
        <w:t>were</w:t>
      </w:r>
      <w:r w:rsidR="00974B2A">
        <w:t xml:space="preserve"> broadly </w:t>
      </w:r>
      <w:r w:rsidR="00A164E3">
        <w:t>consistent with this trend</w:t>
      </w:r>
      <w:r w:rsidR="00EA16CE">
        <w:t>, as o</w:t>
      </w:r>
      <w:r w:rsidR="005C7E23">
        <w:t>ptimal models of c</w:t>
      </w:r>
      <w:r w:rsidR="00A164E3">
        <w:t xml:space="preserve">ondition </w:t>
      </w:r>
      <w:r w:rsidR="0022539E">
        <w:t>frequently</w:t>
      </w:r>
      <w:r w:rsidR="00A164E3">
        <w:t xml:space="preserve"> </w:t>
      </w:r>
      <w:r w:rsidR="0098429B">
        <w:t>contained</w:t>
      </w:r>
      <w:r w:rsidR="00A164E3">
        <w:t xml:space="preserve"> phenology PCs</w:t>
      </w:r>
      <w:r w:rsidR="00D177FA">
        <w:t xml:space="preserve"> (Fig</w:t>
      </w:r>
      <w:r w:rsidR="008F1916">
        <w:t>.</w:t>
      </w:r>
      <w:r w:rsidR="00740C5B">
        <w:t xml:space="preserve"> </w:t>
      </w:r>
      <w:r w:rsidR="008F1916">
        <w:t>1a</w:t>
      </w:r>
      <w:r w:rsidR="001E484C">
        <w:t>; 9 of 17</w:t>
      </w:r>
      <w:r w:rsidR="004857B4">
        <w:t xml:space="preserve"> significant</w:t>
      </w:r>
      <w:r w:rsidR="001E484C">
        <w:t xml:space="preserve"> terms</w:t>
      </w:r>
      <w:r w:rsidR="00D177FA">
        <w:t>)</w:t>
      </w:r>
      <w:r w:rsidR="00A164E3">
        <w:t xml:space="preserve">, which </w:t>
      </w:r>
      <w:r w:rsidR="00733590">
        <w:t>incorporate</w:t>
      </w:r>
      <w:r w:rsidR="00EE4BB4">
        <w:t>d</w:t>
      </w:r>
      <w:r w:rsidR="00A34E73">
        <w:t xml:space="preserve"> variables </w:t>
      </w:r>
      <w:r w:rsidR="002B29E5">
        <w:t>that</w:t>
      </w:r>
      <w:r w:rsidR="00FB7E74">
        <w:t xml:space="preserve"> represent the productivity of the system</w:t>
      </w:r>
      <w:r w:rsidR="009173C0">
        <w:t xml:space="preserve"> (</w:t>
      </w:r>
      <w:r w:rsidR="009173C0" w:rsidRPr="00DF12B9">
        <w:rPr>
          <w:i/>
        </w:rPr>
        <w:t>e.g</w:t>
      </w:r>
      <w:r w:rsidR="00065568" w:rsidRPr="00DF12B9">
        <w:rPr>
          <w:i/>
        </w:rPr>
        <w:t>.</w:t>
      </w:r>
      <w:r w:rsidR="009173C0">
        <w:t xml:space="preserve">, onset and duration of the phytoplankton bloom; Reed et al., </w:t>
      </w:r>
      <w:r w:rsidR="00C52CA9">
        <w:t>2019</w:t>
      </w:r>
      <w:r w:rsidR="009173C0">
        <w:t>)</w:t>
      </w:r>
      <w:r w:rsidR="00124249">
        <w:t xml:space="preserve">. </w:t>
      </w:r>
      <w:r w:rsidR="00E04BDC">
        <w:t xml:space="preserve">Furthermore, these models often included zooplankton PCs, which </w:t>
      </w:r>
      <w:r w:rsidR="0049184C">
        <w:t>reflects both the</w:t>
      </w:r>
      <w:r w:rsidR="00E04BDC">
        <w:t xml:space="preserve"> abundance (</w:t>
      </w:r>
      <w:r w:rsidR="00E04BDC" w:rsidRPr="005457A5">
        <w:rPr>
          <w:i/>
        </w:rPr>
        <w:t>i.e.,</w:t>
      </w:r>
      <w:r w:rsidR="00E04BDC">
        <w:t xml:space="preserve"> quantity) of zooplankton </w:t>
      </w:r>
      <w:r w:rsidR="0049184C">
        <w:t>and</w:t>
      </w:r>
      <w:r w:rsidR="00E04BDC">
        <w:t xml:space="preserve"> the composition (</w:t>
      </w:r>
      <w:r w:rsidR="00E04BDC" w:rsidRPr="008B0A38">
        <w:rPr>
          <w:i/>
        </w:rPr>
        <w:t>i.e.</w:t>
      </w:r>
      <w:r w:rsidR="00E04BDC">
        <w:t>, quality) of the community.</w:t>
      </w:r>
      <w:r w:rsidR="00EC666D" w:rsidRPr="00EC666D">
        <w:t xml:space="preserve"> </w:t>
      </w:r>
      <w:r w:rsidR="008557F1">
        <w:t xml:space="preserve">This is in agreement with the </w:t>
      </w:r>
      <w:r w:rsidR="00316BF4">
        <w:t>established</w:t>
      </w:r>
      <w:r w:rsidR="008557F1">
        <w:t xml:space="preserve"> link between fish condition and the </w:t>
      </w:r>
      <w:r w:rsidR="007E1A3A">
        <w:t>content</w:t>
      </w:r>
      <w:r w:rsidR="00A13C5E">
        <w:t xml:space="preserve"> </w:t>
      </w:r>
      <w:r w:rsidR="008557F1">
        <w:t xml:space="preserve">of their diet. </w:t>
      </w:r>
    </w:p>
    <w:p w14:paraId="3A488744" w14:textId="77777777" w:rsidR="00736FED" w:rsidRDefault="00AE6D94" w:rsidP="00116E7B">
      <w:pPr>
        <w:tabs>
          <w:tab w:val="left" w:pos="6135"/>
        </w:tabs>
        <w:spacing w:line="480" w:lineRule="auto"/>
        <w:jc w:val="both"/>
      </w:pPr>
      <w:r>
        <w:t xml:space="preserve">Fish condition </w:t>
      </w:r>
      <w:r w:rsidR="00B14C57">
        <w:t>may</w:t>
      </w:r>
      <w:r>
        <w:t xml:space="preserve"> also</w:t>
      </w:r>
      <w:r w:rsidR="00B14C57">
        <w:t xml:space="preserve"> be</w:t>
      </w:r>
      <w:r>
        <w:t xml:space="preserve"> affected by ambient t</w:t>
      </w:r>
      <w:r w:rsidR="00B94B86">
        <w:t>emperature</w:t>
      </w:r>
      <w:r>
        <w:t>,</w:t>
      </w:r>
      <w:r w:rsidR="00A65F94">
        <w:t xml:space="preserve"> </w:t>
      </w:r>
      <w:r w:rsidR="00AF0C24">
        <w:t xml:space="preserve">both </w:t>
      </w:r>
      <w:r w:rsidR="00B94B86">
        <w:t>directly</w:t>
      </w:r>
      <w:r w:rsidR="00A65F94">
        <w:t xml:space="preserve"> </w:t>
      </w:r>
      <w:r w:rsidR="006D5E8E">
        <w:t xml:space="preserve">through physiological effects </w:t>
      </w:r>
      <w:r w:rsidR="00A65F94">
        <w:t xml:space="preserve">and </w:t>
      </w:r>
      <w:r w:rsidR="000914F0">
        <w:t xml:space="preserve">indirectly </w:t>
      </w:r>
      <w:r w:rsidR="00A65F94">
        <w:t xml:space="preserve">through </w:t>
      </w:r>
      <w:r w:rsidR="000B6297">
        <w:t>factors such as food availability</w:t>
      </w:r>
      <w:r w:rsidR="00A65F94">
        <w:t xml:space="preserve"> </w:t>
      </w:r>
      <w:r w:rsidR="00C96512">
        <w:fldChar w:fldCharType="begin" w:fldLock="1"/>
      </w:r>
      <w:r w:rsidR="00442F5D">
        <w:instrText>ADDIN CSL_CITATION { "citationItems" : [ { "id" : "ITEM-1", "itemData" : { "author" : [ { "dropping-particle" : "", "family" : "Brander", "given" : "K M", "non-dropping-particle" : "", "parse-names" : false, "suffix" : "" } ], "container-title" : "ICES Journal of Marine Science", "id" : "ITEM-1", "issued" : { "date-parts" : [ [ "1995" ] ] }, "page" : "1-10", "title" : "The effect of temperature on growth of Atlantic cod (Gadus morhua L.)", "type" : "article-journal", "volume" : "52" }, "uris" : [ "http://www.mendeley.com/documents/?uuid=e1db3558-209c-4635-8af3-397e187642bf" ] }, { "id" : "ITEM-2", "itemData" : { "author" : [ { "dropping-particle" : "", "family" : "Krohn", "given" : "Martha", "non-dropping-particle" : "", "parse-names" : false, "suffix" : "" }, { "dropping-particle" : "", "family" : "Reidy", "given" : "Shannon", "non-dropping-particle" : "", "parse-names" : false, "suffix" : "" }, { "dropping-particle" : "", "family" : "Kerr", "given" : "Stephen", "non-dropping-particle" : "", "parse-names" : false, "suffix" : "" } ], "container-title" : "Canadian Journal of Fisheries and Aquatic Sciences", "id" : "ITEM-2", "issue" : "Suppl. 1", "issued" : { "date-parts" : [ [ "1997" ] ] }, "page" : "113-121", "title" : "Bioenergetic analysis of the effects of temperature and prey availability on growth and condition of northern cod (Gadus morhua)", "type" : "article-journal", "volume" : "54" }, "uris" : [ "http://www.mendeley.com/documents/?uuid=99c1975e-babd-4d0a-be78-d47f5ddf4f4e" ] }, { "id" : "ITEM-3", "itemData" : { "author" : [ { "dropping-particle" : "", "family" : "R\u00e4tz", "given" : "Hans-joachim", "non-dropping-particle" : "", "parse-names" : false, "suffix" : "" }, { "dropping-particle" : "", "family" : "Lloret", "given" : "Josep", "non-dropping-particle" : "", "parse-names" : false, "suffix" : "" } ], "container-title" : "Fisheries Research", "id" : "ITEM-3", "issued" : { "date-parts" : [ [ "2003" ] ] }, "page" : "369-380", "title" : "Variation in fish condition between Atlantic cod (Gadus morhua) stocks , the effect on their productivity and management implications", "type" : "article-journal", "volume" : "60" }, "uris" : [ "http://www.mendeley.com/documents/?uuid=dc93347b-4214-4329-ab64-bd6e3c0a482c" ] }, { "id" : "ITEM-4", "itemData" : { "DOI" : "10.3354/meps07409", "author" : [ { "dropping-particle" : "", "family" : "Pardoe", "given" : "Heidi", "non-dropping-particle" : "", "parse-names" : false, "suffix" : "" }, { "dropping-particle" : "", "family" : "Th\u00f3rdarson", "given" : "Gudmundur", "non-dropping-particle" : "", "parse-names" : false, "suffix" : "" }, { "dropping-particle" : "", "family" : "Marteinsd\u00f3ttir", "given" : "Gudrun", "non-dropping-particle" : "", "parse-names" : false, "suffix" : "" } ], "container-title" : "Marine Ecology Progress Series", "id" : "ITEM-4", "issued" : { "date-parts" : [ [ "2008" ] ] }, "page" : "261-277", "title" : "Spatial and temporal trends in condition of Atlantic cod Gadus morhua on the Icelandic shelf", "type" : "article-journal", "volume" : "362" }, "uris" : [ "http://www.mendeley.com/documents/?uuid=34dc3a85-b492-4c01-8b82-ca056cd3ab1c" ] } ], "mendeley" : { "formattedCitation" : "(Brander 1995, Krohn et al. 1997, R\u00e4tz and Lloret 2003, Pardoe et al. 2008)", "manualFormatting" : "(e.g., Brander 1995, Krohn et al. 1997, R\u00e4tz and Lloret 2003, Pardoe et al. 2008)", "plainTextFormattedCitation" : "(Brander 1995, Krohn et al. 1997, R\u00e4tz and Lloret 2003, Pardoe et al. 2008)", "previouslyFormattedCitation" : "(Brander 1995, Krohn et al. 1997, R\u00e4tz and Lloret 2003, Pardoe et al. 2008)" }, "properties" : { "noteIndex" : 0 }, "schema" : "https://github.com/citation-style-language/schema/raw/master/csl-citation.json" }</w:instrText>
      </w:r>
      <w:r w:rsidR="00C96512">
        <w:fldChar w:fldCharType="separate"/>
      </w:r>
      <w:r w:rsidR="00C96512" w:rsidRPr="00C96512">
        <w:rPr>
          <w:noProof/>
        </w:rPr>
        <w:t>(</w:t>
      </w:r>
      <w:r w:rsidR="00C96512" w:rsidRPr="00C96512">
        <w:rPr>
          <w:i/>
          <w:noProof/>
        </w:rPr>
        <w:t>e.g.,</w:t>
      </w:r>
      <w:r w:rsidR="00C96512">
        <w:rPr>
          <w:noProof/>
        </w:rPr>
        <w:t xml:space="preserve"> </w:t>
      </w:r>
      <w:r w:rsidR="00C96512" w:rsidRPr="00C96512">
        <w:rPr>
          <w:noProof/>
        </w:rPr>
        <w:t>Brander 1995, Krohn et al. 1997, Rätz and Lloret 2003, Pardoe et al. 2008)</w:t>
      </w:r>
      <w:r w:rsidR="00C96512">
        <w:fldChar w:fldCharType="end"/>
      </w:r>
      <w:r w:rsidR="00C86B5A">
        <w:t>.</w:t>
      </w:r>
      <w:r w:rsidR="004D66D3">
        <w:t xml:space="preserve"> </w:t>
      </w:r>
      <w:r w:rsidR="001C091B">
        <w:t>Only t</w:t>
      </w:r>
      <w:r w:rsidR="004D66D3">
        <w:t>wo models of condition include</w:t>
      </w:r>
      <w:r w:rsidR="00737DA8">
        <w:t>d</w:t>
      </w:r>
      <w:r w:rsidR="004D66D3">
        <w:t xml:space="preserve"> physical PCs explicitly; however, zooplankton PCs may </w:t>
      </w:r>
      <w:r w:rsidR="00A71B1D">
        <w:t>account for</w:t>
      </w:r>
      <w:r w:rsidR="004D66D3">
        <w:t xml:space="preserve"> both the direct and indirect</w:t>
      </w:r>
      <w:r w:rsidR="006D5E8E">
        <w:t xml:space="preserve"> impacts of temperature fluctuations</w:t>
      </w:r>
      <w:r w:rsidR="00A71122">
        <w:t xml:space="preserve"> </w:t>
      </w:r>
      <w:r w:rsidR="00442F5D">
        <w:fldChar w:fldCharType="begin" w:fldLock="1"/>
      </w:r>
      <w:r w:rsidR="00CA1E9D">
        <w:instrText>ADDIN CSL_CITATION { "citationItems" : [ { "id" : "ITEM-1", "itemData" : { "author" : [ { "dropping-particle" : "", "family" : "Runge", "given" : "J.", "non-dropping-particle" : "", "parse-names" : false, "suffix" : "" } ], "container-title" : "Hydrobiologia", "id" : "ITEM-1", "issued" : { "date-parts" : [ [ "1988" ] ] }, "page" : "61-71", "title" : "Should we expect a relationship between primary production and fisheries? The role of copepod dynamics as a filter of trophic variability", "type" : "article-journal", "volume" : "167/168" }, "uris" : [ "http://www.mendeley.com/documents/?uuid=695ece91-09bc-4452-ac98-b704ac11fc90" ] } ], "mendeley" : { "formattedCitation" : "(Runge 1988)", "plainTextFormattedCitation" : "(Runge 1988)", "previouslyFormattedCitation" : "(Runge 1988)" }, "properties" : { "noteIndex" : 0 }, "schema" : "https://github.com/citation-style-language/schema/raw/master/csl-citation.json" }</w:instrText>
      </w:r>
      <w:r w:rsidR="00442F5D">
        <w:fldChar w:fldCharType="separate"/>
      </w:r>
      <w:r w:rsidR="00442F5D" w:rsidRPr="00442F5D">
        <w:rPr>
          <w:noProof/>
        </w:rPr>
        <w:t>(Runge 1988)</w:t>
      </w:r>
      <w:r w:rsidR="00442F5D">
        <w:fldChar w:fldCharType="end"/>
      </w:r>
      <w:r w:rsidR="006D5E8E">
        <w:t>.</w:t>
      </w:r>
      <w:r w:rsidR="00726EF0">
        <w:t xml:space="preserve"> For example, z</w:t>
      </w:r>
      <w:r w:rsidR="00726EF0" w:rsidRPr="00AE6D94">
        <w:t>ooplankton PC1 was correlated with physical PC1 in both the GSL and on the SS (Pearson’s correlation coefficients of 0.59 and 0.77, respectively), but had a weaker relationship on the NLS (Pearson’s correlation coefficient of 0.44).</w:t>
      </w:r>
      <w:r w:rsidR="00726EF0">
        <w:t xml:space="preserve"> In all regions, physical PC1 represented an overall shift in the temperature of the system: loadings for surface and deep temperatures had the same sign and were opposite </w:t>
      </w:r>
      <w:r w:rsidR="00726EF0">
        <w:lastRenderedPageBreak/>
        <w:t xml:space="preserve">to loadings for CIL and sea ice indices. One exception to this trend was the CIL index for the GSL, which had the same sign as surface- and deep-water temperatures. </w:t>
      </w:r>
      <w:r w:rsidR="00D65C3B">
        <w:t>E</w:t>
      </w:r>
      <w:r w:rsidR="001021EB">
        <w:t>ff</w:t>
      </w:r>
      <w:r w:rsidR="00485B0D">
        <w:t>e</w:t>
      </w:r>
      <w:r w:rsidR="001021EB">
        <w:t>c</w:t>
      </w:r>
      <w:r w:rsidR="00485B0D">
        <w:t xml:space="preserve">ts of food and </w:t>
      </w:r>
      <w:r w:rsidR="00D65C3B">
        <w:t>temperature are thus conflated in zooplankton PC1</w:t>
      </w:r>
      <w:r w:rsidR="00E70466">
        <w:t>, which represents a</w:t>
      </w:r>
      <w:r w:rsidR="003A6E3D">
        <w:t xml:space="preserve"> useful metric of system dynamics</w:t>
      </w:r>
      <w:r w:rsidR="008D4C06">
        <w:t>.</w:t>
      </w:r>
    </w:p>
    <w:p w14:paraId="0B7A10C0" w14:textId="77777777" w:rsidR="002018DC" w:rsidRDefault="00A24099" w:rsidP="006D1CF9">
      <w:pPr>
        <w:spacing w:line="480" w:lineRule="auto"/>
        <w:jc w:val="both"/>
      </w:pPr>
      <w:r>
        <w:t xml:space="preserve">Spawning-stock biomass was selected as a significant predictor in </w:t>
      </w:r>
      <w:r w:rsidR="00A36D0E">
        <w:t xml:space="preserve">only </w:t>
      </w:r>
      <w:r>
        <w:t>one</w:t>
      </w:r>
      <w:r w:rsidR="000124A0">
        <w:t xml:space="preserve"> optimal model </w:t>
      </w:r>
      <w:r w:rsidR="00884C30">
        <w:t>of</w:t>
      </w:r>
      <w:r w:rsidR="000124A0">
        <w:t xml:space="preserve"> condition</w:t>
      </w:r>
      <w:r w:rsidR="00884C30">
        <w:t>, suggesting that density-dependent affects appear to be less important than those related to food and physical environment.</w:t>
      </w:r>
      <w:r w:rsidR="006D1CF9">
        <w:t xml:space="preserve"> </w:t>
      </w:r>
      <w:r w:rsidR="006D35C7">
        <w:t xml:space="preserve">This model referred to </w:t>
      </w:r>
      <w:r w:rsidR="00572981">
        <w:t>Gulf of St. Lawrence mackerel</w:t>
      </w:r>
      <w:r w:rsidR="006D35C7">
        <w:t>,</w:t>
      </w:r>
      <w:r w:rsidR="002018DC">
        <w:t xml:space="preserve"> which ha</w:t>
      </w:r>
      <w:r w:rsidR="00DE51A2">
        <w:t>s</w:t>
      </w:r>
      <w:r w:rsidR="002018DC">
        <w:t xml:space="preserve"> previously been shown to </w:t>
      </w:r>
      <w:r w:rsidR="00712EA6">
        <w:t>have</w:t>
      </w:r>
      <w:r w:rsidR="002018DC">
        <w:t xml:space="preserve"> density-dependent </w:t>
      </w:r>
      <w:r w:rsidR="00712EA6">
        <w:t>condition</w:t>
      </w:r>
      <w:r w:rsidR="002018DC">
        <w:t xml:space="preserve"> </w:t>
      </w:r>
      <w:r w:rsidR="00CA1E9D">
        <w:fldChar w:fldCharType="begin" w:fldLock="1"/>
      </w:r>
      <w:r w:rsidR="000045D4">
        <w:instrText>ADDIN CSL_CITATION { "citationItems" : [ { "id" : "ITEM-1", "itemData" : { "DOI" : "10.1111/fog.12113", "ISSN" : "13652419", "author" : [ { "dropping-particle" : "", "family" : "Plourde", "given" : "St\u00e9phane", "non-dropping-particle" : "", "parse-names" : false, "suffix" : "" }, { "dropping-particle" : "", "family" : "Gr\u00e9goire", "given" : "Fran\u00e7ois", "non-dropping-particle" : "", "parse-names" : false, "suffix" : "" }, { "dropping-particle" : "", "family" : "Lehoux", "given" : "Caroline", "non-dropping-particle" : "", "parse-names" : false, "suffix" : "" }, { "dropping-particle" : "", "family" : "Galbraith", "given" : "Peter S.", "non-dropping-particle" : "", "parse-names" : false, "suffix" : "" }, { "dropping-particle" : "", "family" : "Castonguay", "given" : "Martin", "non-dropping-particle" : "", "parse-names" : false, "suffix" : "" }, { "dropping-particle" : "", "family" : "Ringuette", "given" : "Marc", "non-dropping-particle" : "", "parse-names" : false, "suffix" : "" } ], "container-title" : "Fisheries Oceanography", "id" : "ITEM-1", "issue" : "4", "issued" : { "date-parts" : [ [ "2015" ] ] }, "page" : "347-363", "title" : "Effect of environmental variability on body condition and recruitment success of Atlantic Mackerel (Scomber scombrus L.) in the Gulf of St. Lawrence", "type" : "article-journal", "volume" : "24" }, "uris" : [ "http://www.mendeley.com/documents/?uuid=60af1d67-1df8-459c-97fb-e86765c3577b" ] } ], "mendeley" : { "formattedCitation" : "(Plourde et al. 2015)", "plainTextFormattedCitation" : "(Plourde et al. 2015)", "previouslyFormattedCitation" : "(Plourde et al. 2015)" }, "properties" : { "noteIndex" : 0 }, "schema" : "https://github.com/citation-style-language/schema/raw/master/csl-citation.json" }</w:instrText>
      </w:r>
      <w:r w:rsidR="00CA1E9D">
        <w:fldChar w:fldCharType="separate"/>
      </w:r>
      <w:r w:rsidR="00CA1E9D" w:rsidRPr="00CA1E9D">
        <w:rPr>
          <w:noProof/>
        </w:rPr>
        <w:t>(Plourde et al. 2015)</w:t>
      </w:r>
      <w:r w:rsidR="00CA1E9D">
        <w:fldChar w:fldCharType="end"/>
      </w:r>
      <w:r>
        <w:t xml:space="preserve">. </w:t>
      </w:r>
    </w:p>
    <w:p w14:paraId="64E14F71" w14:textId="77777777" w:rsidR="00A26A84" w:rsidRDefault="00DD192F" w:rsidP="00D75B5D">
      <w:pPr>
        <w:pStyle w:val="Titre2"/>
        <w:spacing w:line="480" w:lineRule="auto"/>
        <w:ind w:left="576"/>
        <w:jc w:val="both"/>
      </w:pPr>
      <w:commentRangeStart w:id="18"/>
      <w:r>
        <w:t>Abundance</w:t>
      </w:r>
      <w:commentRangeEnd w:id="18"/>
      <w:r w:rsidR="00FA5B64">
        <w:rPr>
          <w:rStyle w:val="Marquedecommentaire"/>
          <w:rFonts w:eastAsiaTheme="minorHAnsi" w:cstheme="minorBidi"/>
          <w:b w:val="0"/>
          <w:bCs w:val="0"/>
        </w:rPr>
        <w:commentReference w:id="18"/>
      </w:r>
    </w:p>
    <w:p w14:paraId="32B19D02" w14:textId="051F713D" w:rsidR="004E260C" w:rsidRDefault="00BE6018" w:rsidP="00596A6B">
      <w:pPr>
        <w:tabs>
          <w:tab w:val="left" w:pos="6135"/>
        </w:tabs>
        <w:spacing w:line="480" w:lineRule="auto"/>
        <w:jc w:val="both"/>
      </w:pPr>
      <w:r>
        <w:t xml:space="preserve">It </w:t>
      </w:r>
      <w:r w:rsidR="007F5DF3">
        <w:t>is well-established</w:t>
      </w:r>
      <w:r>
        <w:t xml:space="preserve"> that fluctuations in </w:t>
      </w:r>
      <w:r w:rsidR="00742547">
        <w:t>the</w:t>
      </w:r>
      <w:r>
        <w:t xml:space="preserve"> physical environment </w:t>
      </w:r>
      <w:r w:rsidR="00851666">
        <w:t>alter the distribution of</w:t>
      </w:r>
      <w:r w:rsidR="000F3FB3">
        <w:t xml:space="preserve"> </w:t>
      </w:r>
      <w:r w:rsidR="00851666">
        <w:t xml:space="preserve">marine fish </w:t>
      </w:r>
      <w:r w:rsidR="000045D4">
        <w:fldChar w:fldCharType="begin" w:fldLock="1"/>
      </w:r>
      <w:r w:rsidR="005D7584">
        <w:instrText>ADDIN CSL_CITATION { "citationItems" : [ { "id" : "ITEM-1", "itemData" : { "author" : [ { "dropping-particle" : "", "family" : "Hela", "given" : "Ilmo", "non-dropping-particle" : "", "parse-names" : false, "suffix" : "" }, { "dropping-particle" : "", "family" : "Laevastu", "given" : "Taivo", "non-dropping-particle" : "", "parse-names" : false, "suffix" : "" } ], "id" : "ITEM-1", "issued" : { "date-parts" : [ [ "1961" ] ] }, "number-of-pages" : "137", "publisher" : "Fishing News", "title" : "Fisheries Hydrography", "type" : "book" }, "uris" : [ "http://www.mendeley.com/documents/?uuid=624c3c99-ae4c-4d89-9f98-cd0973525167" ] } ], "mendeley" : { "formattedCitation" : "(Hela and Laevastu 1961)", "manualFormatting" : "(Hela and Laevastu 1961 and references therein)", "plainTextFormattedCitation" : "(Hela and Laevastu 1961)", "previouslyFormattedCitation" : "(Hela and Laevastu 1961)" }, "properties" : { "noteIndex" : 0 }, "schema" : "https://github.com/citation-style-language/schema/raw/master/csl-citation.json" }</w:instrText>
      </w:r>
      <w:r w:rsidR="000045D4">
        <w:fldChar w:fldCharType="separate"/>
      </w:r>
      <w:r w:rsidR="000045D4" w:rsidRPr="000045D4">
        <w:rPr>
          <w:noProof/>
        </w:rPr>
        <w:t>(Hela and Laevastu 1961</w:t>
      </w:r>
      <w:r w:rsidR="000045D4">
        <w:rPr>
          <w:noProof/>
        </w:rPr>
        <w:t xml:space="preserve"> and references therein</w:t>
      </w:r>
      <w:r w:rsidR="000045D4" w:rsidRPr="000045D4">
        <w:rPr>
          <w:noProof/>
        </w:rPr>
        <w:t>)</w:t>
      </w:r>
      <w:r w:rsidR="000045D4">
        <w:fldChar w:fldCharType="end"/>
      </w:r>
      <w:r>
        <w:t>.</w:t>
      </w:r>
      <w:r w:rsidR="006C1FDA">
        <w:t xml:space="preserve"> </w:t>
      </w:r>
      <w:commentRangeStart w:id="19"/>
      <w:r w:rsidR="006C1FDA">
        <w:t>The</w:t>
      </w:r>
      <w:r>
        <w:t xml:space="preserve"> models</w:t>
      </w:r>
      <w:r w:rsidR="006C1FDA">
        <w:t xml:space="preserve"> fit here</w:t>
      </w:r>
      <w:r>
        <w:t xml:space="preserve"> </w:t>
      </w:r>
      <w:r w:rsidR="00225E74">
        <w:t xml:space="preserve">describe this variability in spatial distribution and availability to be caught, as we </w:t>
      </w:r>
      <w:r>
        <w:t>used unlagged predictors</w:t>
      </w:r>
      <w:r w:rsidR="00225E74">
        <w:t xml:space="preserve"> and related abundances to current conditions</w:t>
      </w:r>
      <w:r>
        <w:t>.</w:t>
      </w:r>
      <w:r w:rsidR="00667FAF">
        <w:t xml:space="preserve"> </w:t>
      </w:r>
      <w:commentRangeEnd w:id="19"/>
      <w:r w:rsidR="0047054E">
        <w:rPr>
          <w:rStyle w:val="Marquedecommentaire"/>
        </w:rPr>
        <w:commentReference w:id="19"/>
      </w:r>
      <w:r w:rsidR="00A95E3D">
        <w:t xml:space="preserve">Optimal models of abundance only featured </w:t>
      </w:r>
      <w:r w:rsidR="00903590">
        <w:t>significant predictors</w:t>
      </w:r>
      <w:r w:rsidR="00A95E3D">
        <w:t xml:space="preserve"> from physical and zooplankton PCAs</w:t>
      </w:r>
      <w:r w:rsidR="00377B23">
        <w:t xml:space="preserve"> (Fig. 2b)</w:t>
      </w:r>
      <w:r w:rsidR="00333E2A">
        <w:t xml:space="preserve"> with seven of the eight models</w:t>
      </w:r>
      <w:r w:rsidR="00A95E3D">
        <w:t xml:space="preserve"> contain</w:t>
      </w:r>
      <w:r w:rsidR="00333E2A">
        <w:t>ing</w:t>
      </w:r>
      <w:r w:rsidR="00A95E3D">
        <w:t xml:space="preserve"> either zooplankton PC1 or physical PC1</w:t>
      </w:r>
      <w:r w:rsidR="0051260F">
        <w:t xml:space="preserve"> </w:t>
      </w:r>
      <w:r w:rsidR="00BD22CA">
        <w:t>as a significant predictor</w:t>
      </w:r>
      <w:r w:rsidR="00BD390F">
        <w:t xml:space="preserve"> </w:t>
      </w:r>
      <w:r w:rsidR="0051260F">
        <w:t>(Fig. 1b).</w:t>
      </w:r>
      <w:r w:rsidR="00333E2A">
        <w:t xml:space="preserve"> </w:t>
      </w:r>
      <w:r w:rsidR="00903590">
        <w:t>These PCs</w:t>
      </w:r>
      <w:r w:rsidR="0079490C">
        <w:t xml:space="preserve"> –</w:t>
      </w:r>
      <w:r w:rsidR="001A5FA8">
        <w:t xml:space="preserve"> which are correlated</w:t>
      </w:r>
      <w:r w:rsidR="0079490C">
        <w:t>, although to lesser degree on the NLS –</w:t>
      </w:r>
      <w:r w:rsidR="00903590">
        <w:t xml:space="preserve"> describe an overarching change in the temperature and an associated</w:t>
      </w:r>
      <w:r w:rsidR="005E4162">
        <w:t xml:space="preserve"> shift in the zooplankton, respectively.</w:t>
      </w:r>
      <w:r w:rsidR="00E137A4">
        <w:t xml:space="preserve"> Their prominent role in </w:t>
      </w:r>
      <w:r w:rsidR="00837D5C">
        <w:t xml:space="preserve">optimal models of abundance </w:t>
      </w:r>
      <w:r w:rsidR="00C137ED">
        <w:t>is</w:t>
      </w:r>
      <w:r w:rsidR="003D7AC8">
        <w:t xml:space="preserve"> consistent with observations that temperature </w:t>
      </w:r>
      <w:r w:rsidR="00837D5C">
        <w:t xml:space="preserve">is central in </w:t>
      </w:r>
      <w:r w:rsidR="00D57963">
        <w:t>modulat</w:t>
      </w:r>
      <w:r w:rsidR="00837D5C">
        <w:t>ing</w:t>
      </w:r>
      <w:r w:rsidR="003D7AC8">
        <w:t xml:space="preserve"> the distributions </w:t>
      </w:r>
      <w:r w:rsidR="00837D5C">
        <w:t xml:space="preserve">of fish </w:t>
      </w:r>
      <w:r w:rsidR="001A6D2C">
        <w:t>species</w:t>
      </w:r>
      <w:r w:rsidR="00837D5C">
        <w:t xml:space="preserve"> considered here </w:t>
      </w:r>
      <w:r w:rsidR="005D7584">
        <w:fldChar w:fldCharType="begin" w:fldLock="1"/>
      </w:r>
      <w:r w:rsidR="00444F1A">
        <w:instrText>ADDIN CSL_CITATION { "citationItems" : [ { "id" : "ITEM-1", "itemData" : { "DOI" : "10.2960/J.v29.a5", "ISSN" : "18131859", "author" : [ { "dropping-particle" : "", "family" : "Rikhter", "given" : "V. A.", "non-dropping-particle" : "", "parse-names" : false, "suffix" : "" }, { "dropping-particle" : "", "family" : "Sigaev", "given" : "I. K.", "non-dropping-particle" : "", "parse-names" : false, "suffix" : "" }, { "dropping-particle" : "", "family" : "Vinogradov", "given" : "V. A.", "non-dropping-particle" : "", "parse-names" : false, "suffix" : "" } ], "container-title" : "Journal of Northwest Atlantic Fishery Science", "id" : "ITEM-1", "issued" : { "date-parts" : [ [ "2001" ] ] }, "page" : "51-92", "title" : "Silver hake of Scotian Shelf: Fishery, environmental conditions, distribution, and biology and abundance dynamics", "type" : "article-journal", "volume" : "29" }, "uris" : [ "http://www.mendeley.com/documents/?uuid=2e4a5f3f-32ce-4251-9c36-d0819096671d" ] }, { "id" : "ITEM-2", "itemData" : { "DOI" : "10.1016/j.pocean.2014.04.030", "ISSN" : "0079-6611", "author" : [ { "dropping-particle" : "", "family" : "Trenkel", "given" : "V M", "non-dropping-particle" : "", "parse-names" : false, "suffix" : "" }, { "dropping-particle" : "", "family" : "Huse", "given" : "G", "non-dropping-particle" : "", "parse-names" : false, "suffix" : "" }, { "dropping-particle" : "", "family" : "Mackenzie", "given" : "B R", "non-dropping-particle" : "", "parse-names" : false, "suffix" : "" }, { "dropping-particle" : "", "family" : "Alvarez", "given" : "P", "non-dropping-particle" : "", "parse-names" : false, "suffix" : "" }, { "dropping-particle" : "", "family" : "Arrizabalaga", "given" : "H", "non-dropping-particle" : "", "parse-names" : false, "suffix" : "" }, { "dropping-particle" : "", "family" : "Castonguay", "given" : "M", "non-dropping-particle" : "", "parse-names" : false, "suffix" : "" }, { "dropping-particle" : "", "family" : "Go\u00f1i", "given" : "N", "non-dropping-particle" : "", "parse-names" : false, "suffix" : "" }, { "dropping-particle" : "", "family" : "Gr\u00e9goire", "given" : "F", "non-dropping-particle" : "", "parse-names" : false, "suffix" : "" }, { "dropping-particle" : "", "family" : "H\u00e1t\u00fan", "given" : "H", "non-dropping-particle" : "", "parse-names" : false, "suffix" : "" }, { "dropping-particle" : "", "family" : "Jansen", "given" : "T", "non-dropping-particle" : "", "parse-names" : false, "suffix" : "" }, { "dropping-particle" : "", "family" : "Jacobsen", "given" : "J A", "non-dropping-particle" : "", "parse-names" : false, "suffix" : "" }, { "dropping-particle" : "", "family" : "Lehodey", "given" : "P", "non-dropping-particle" : "", "parse-names" : false, "suffix" : "" }, { "dropping-particle" : "", "family" : "Lutcavage", "given" : "M", "non-dropping-particle" : "", "parse-names" : false, "suffix" : "" }, { "dropping-particle" : "", "family" : "Mariani", "given" : "P", "non-dropping-particle" : "", "parse-names" : false, "suffix" : "" }, { "dropping-particle" : "", "family" : "Melvin", "given" : "G D", "non-dropping-particle" : "", "parse-names" : false, "suffix" : "" }, { "dropping-particle" : "", "family" : "Neilson", "given" : "J D", "non-dropping-particle" : "", "parse-names" : false, "suffix" : "" }, { "dropping-particle" : "", "family" : "N\u00f8ttestad", "given" : "L", "non-dropping-particle" : "", "parse-names" : false, "suffix" : "" }, { "dropping-particle" : "", "family" : "\u00d3skarsson", "given" : "G J", "non-dropping-particle" : "", "parse-names" : false, "suffix" : "" }, { "dropping-particle" : "", "family" : "Payne", "given" : "M R", "non-dropping-particle" : "", "parse-names" : false, "suffix" : "" }, { "dropping-particle" : "", "family" : "Richardson", "given" : "D E", "non-dropping-particle" : "", "parse-names" : false, "suffix" : "" }, { "dropping-particle" : "", "family" : "Senina", "given" : "I", "non-dropping-particle" : "", "parse-names" : false, "suffix" : "" }, { "dropping-particle" : "", "family" : "Speirs", "given" : "D C", "non-dropping-particle" : "", "parse-names" : false, "suffix" : "" } ], "container-title" : "Progress in Oceanography", "id" : "ITEM-2", "issued" : { "date-parts" : [ [ "2014" ] ] }, "page" : "219-243", "publisher" : "Elsevier Ltd", "title" : "Progress in Oceanography Comparative ecology of widely distributed pelagic fish species in the North Atlantic : Implications for modelling climate and fisheries impacts", "type" : "article-journal", "volume" : "129" }, "uris" : [ "http://www.mendeley.com/documents/?uuid=603104ec-785a-4bff-96ec-33194c1042eb" ] } ], "mendeley" : { "formattedCitation" : "(Rikhter et al. 2001, Trenkel et al. 2014)", "plainTextFormattedCitation" : "(Rikhter et al. 2001, Trenkel et al. 2014)", "previouslyFormattedCitation" : "(Rikhter et al. 2001, Trenkel et al. 2014)" }, "properties" : { "noteIndex" : 0 }, "schema" : "https://github.com/citation-style-language/schema/raw/master/csl-citation.json" }</w:instrText>
      </w:r>
      <w:r w:rsidR="005D7584">
        <w:fldChar w:fldCharType="separate"/>
      </w:r>
      <w:r w:rsidR="005D7584" w:rsidRPr="005D7584">
        <w:rPr>
          <w:noProof/>
        </w:rPr>
        <w:t>(Rikhter et al. 2001, Trenkel et al. 2014)</w:t>
      </w:r>
      <w:r w:rsidR="005D7584">
        <w:fldChar w:fldCharType="end"/>
      </w:r>
      <w:r w:rsidR="003D7AC8">
        <w:t>.</w:t>
      </w:r>
      <w:r w:rsidR="00B93EAB">
        <w:t xml:space="preserve"> </w:t>
      </w:r>
      <w:r w:rsidR="001B4DC2">
        <w:t xml:space="preserve">In addition to temperature, these predictors may also reflect variability </w:t>
      </w:r>
      <w:r w:rsidR="00AD344D">
        <w:t>due to</w:t>
      </w:r>
      <w:r w:rsidR="001B4DC2">
        <w:t xml:space="preserve"> other known physical drivers included in the analysis, such as sea ice dynamics for capelin </w:t>
      </w:r>
      <w:r w:rsidR="00444F1A">
        <w:fldChar w:fldCharType="begin" w:fldLock="1"/>
      </w:r>
      <w:r w:rsidR="000256A2">
        <w:instrText>ADDIN CSL_CITATION { "citationItems" : [ { "id" : "ITEM-1", "itemData" : { "DOI" : "10.1080/00364827.1998.10420445", "author" : [ { "dropping-particle" : "", "family" : "Gj\u00f8s\u00e6ter", "given" : "Harald", "non-dropping-particle" : "", "parse-names" : false, "suffix" : "" } ], "container-title" : "Sarsia", "id" : "ITEM-1", "issue" : "6", "issued" : { "date-parts" : [ [ "1998" ] ] }, "page" : "453-496", "title" : "The population biology and exploitation of capelin (Mallotus villosus) in the barents sea", "type" : "article-journal", "volume" : "83" }, "uris" : [ "http://www.mendeley.com/documents/?uuid=3bbc9f28-aced-44db-8935-6e6c9d53f4ac" ] } ], "mendeley" : { "formattedCitation" : "(Gj\u00f8s\u00e6ter 1998)", "plainTextFormattedCitation" : "(Gj\u00f8s\u00e6ter 1998)", "previouslyFormattedCitation" : "(Gj\u00f8s\u00e6ter 1998)" }, "properties" : { "noteIndex" : 0 }, "schema" : "https://github.com/citation-style-language/schema/raw/master/csl-citation.json" }</w:instrText>
      </w:r>
      <w:r w:rsidR="00444F1A">
        <w:fldChar w:fldCharType="separate"/>
      </w:r>
      <w:r w:rsidR="00444F1A" w:rsidRPr="00444F1A">
        <w:rPr>
          <w:noProof/>
        </w:rPr>
        <w:t>(Gjøsæter 1998)</w:t>
      </w:r>
      <w:r w:rsidR="00444F1A">
        <w:fldChar w:fldCharType="end"/>
      </w:r>
      <w:r w:rsidR="001B4DC2">
        <w:t xml:space="preserve"> and large-scale climate indices for silver hake </w:t>
      </w:r>
      <w:r w:rsidR="000256A2">
        <w:fldChar w:fldCharType="begin" w:fldLock="1"/>
      </w:r>
      <w:r w:rsidR="008A13DE">
        <w:instrText>ADDIN CSL_CITATION { "citationItems" : [ { "id" : "ITEM-1", "itemData" : { "DOI" : "10.1038/ncomms1420", "ISBN" : "2041-1723", "ISSN" : "2041-1723", "PMID" : "21811241", "abstract" : "Recent studies documenting shifts in spatial distribution of many organisms in response to a warming climate highlight the need to understand the mechanisms underlying species distribution at large spatial scales. Here we present one noteworthy example of remote oceanographic processes governing the spatial distribution of adult silver hake, Merluccius bilinearis, a commercially important fish in the Northeast US shelf region. Changes in spatial distribution of silver hake over the last 40 years are highly correlated with the position of the Gulf Stream. These changes in distribution are in direct response to local changes in bottom temperature on the continental shelf that are responding to the same large scale circulation change affecting the Gulf Stream path, namely changes in the Atlantic meridional overturning circulation (AMOC). If the AMOC weakens, as is suggested by global climate models, silver hake distribution will remain in a poleward position, the extent to which could be forecast at both decadal and multidecadal scales.", "author" : [ { "dropping-particle" : "", "family" : "Nye", "given" : "Janet a", "non-dropping-particle" : "", "parse-names" : false, "suffix" : "" }, { "dropping-particle" : "", "family" : "Joyce", "given" : "Terrence M", "non-dropping-particle" : "", "parse-names" : false, "suffix" : "" }, { "dropping-particle" : "", "family" : "Kwon", "given" : "Young-Oh", "non-dropping-particle" : "", "parse-names" : false, "suffix" : "" }, { "dropping-particle" : "", "family" : "Link", "given" : "Jason S", "non-dropping-particle" : "", "parse-names" : false, "suffix" : "" } ], "container-title" : "Nature communications", "id" : "ITEM-1", "issued" : { "date-parts" : [ [ "2011" ] ] }, "page" : "412", "publisher" : "Nature Publishing Group", "title" : "Silver hake tracks changes in Northwest Atlantic circulation.", "type" : "article-journal", "volume" : "2" }, "uris" : [ "http://www.mendeley.com/documents/?uuid=81bfe19d-e4f2-45c3-a864-970ee0040dcf" ] } ], "mendeley" : { "formattedCitation" : "(Nye et al. 2011)", "plainTextFormattedCitation" : "(Nye et al. 2011)", "previouslyFormattedCitation" : "(Nye et al. 2011)" }, "properties" : { "noteIndex" : 0 }, "schema" : "https://github.com/citation-style-language/schema/raw/master/csl-citation.json" }</w:instrText>
      </w:r>
      <w:r w:rsidR="000256A2">
        <w:fldChar w:fldCharType="separate"/>
      </w:r>
      <w:r w:rsidR="000256A2" w:rsidRPr="000256A2">
        <w:rPr>
          <w:noProof/>
        </w:rPr>
        <w:t>(Nye et al. 2011)</w:t>
      </w:r>
      <w:r w:rsidR="000256A2">
        <w:fldChar w:fldCharType="end"/>
      </w:r>
      <w:r w:rsidR="001B4DC2">
        <w:t xml:space="preserve">. </w:t>
      </w:r>
      <w:commentRangeStart w:id="20"/>
      <w:r w:rsidR="00E22A6C">
        <w:t>F</w:t>
      </w:r>
      <w:r w:rsidR="004E260C">
        <w:t xml:space="preserve">ish landings </w:t>
      </w:r>
      <w:ins w:id="21" w:author="SPlourde" w:date="2019-11-09T05:33:00Z">
        <w:r w:rsidR="00A568E7">
          <w:t>could</w:t>
        </w:r>
      </w:ins>
      <w:del w:id="22" w:author="SPlourde" w:date="2019-11-09T05:33:00Z">
        <w:r w:rsidR="004E260C" w:rsidDel="00A568E7">
          <w:delText>are</w:delText>
        </w:r>
      </w:del>
      <w:r w:rsidR="004E260C">
        <w:t xml:space="preserve"> also </w:t>
      </w:r>
      <w:ins w:id="23" w:author="SPlourde" w:date="2019-11-09T05:33:00Z">
        <w:r w:rsidR="00A568E7">
          <w:t xml:space="preserve">be </w:t>
        </w:r>
      </w:ins>
      <w:r w:rsidR="004E260C">
        <w:t xml:space="preserve">influenced by the abundance of prey </w:t>
      </w:r>
      <w:r w:rsidR="008A13DE">
        <w:fldChar w:fldCharType="begin" w:fldLock="1"/>
      </w:r>
      <w:r w:rsidR="008A13DE">
        <w:instrText>ADDIN CSL_CITATION { "citationItems" : [ { "id" : "ITEM-1", "itemData" : { "author" : [ { "dropping-particle" : "", "family" : "Ogawa", "given" : "Y", "non-dropping-particle" : "", "parse-names" : false, "suffix" : "" }, { "dropping-particle" : "", "family" : "Nakahara", "given" : "T", "non-dropping-particle" : "", "parse-names" : false, "suffix" : "" } ], "container-title" : "Marine Ecology Progress Series", "id" : "ITEM-1", "issued" : { "date-parts" : [ [ "1979" ] ] }, "page" : "115-122", "title" : "Interrelationships Between Pelagic Fishes and Plankton in the Coastal Fishing Ground of the Southwestern Japan Sea", "type" : "article-journal", "volume" : "1" }, "uris" : [ "http://www.mendeley.com/documents/?uuid=007d5a06-2159-4fb5-b4be-6519d7ae3024" ] } ], "mendeley" : { "formattedCitation" : "(Ogawa and Nakahara 1979)", "manualFormatting" : "(e.g., Ogawa and Nakahara 1979)", "plainTextFormattedCitation" : "(Ogawa and Nakahara 1979)", "previouslyFormattedCitation" : "(Ogawa and Nakahara 1979)" }, "properties" : { "noteIndex" : 0 }, "schema" : "https://github.com/citation-style-language/schema/raw/master/csl-citation.json" }</w:instrText>
      </w:r>
      <w:r w:rsidR="008A13DE">
        <w:fldChar w:fldCharType="separate"/>
      </w:r>
      <w:r w:rsidR="008A13DE" w:rsidRPr="008A13DE">
        <w:rPr>
          <w:noProof/>
        </w:rPr>
        <w:t>(</w:t>
      </w:r>
      <w:r w:rsidR="008A13DE" w:rsidRPr="008A13DE">
        <w:rPr>
          <w:i/>
          <w:noProof/>
        </w:rPr>
        <w:t xml:space="preserve">e.g., </w:t>
      </w:r>
      <w:r w:rsidR="008A13DE" w:rsidRPr="008A13DE">
        <w:rPr>
          <w:noProof/>
        </w:rPr>
        <w:t>Ogawa and Nakahara 1979)</w:t>
      </w:r>
      <w:r w:rsidR="008A13DE">
        <w:fldChar w:fldCharType="end"/>
      </w:r>
      <w:r w:rsidR="008C5BD7">
        <w:t xml:space="preserve"> and zooplankton PC1 thus </w:t>
      </w:r>
      <w:ins w:id="24" w:author="SPlourde" w:date="2019-11-09T05:35:00Z">
        <w:r w:rsidR="00B928BC">
          <w:t xml:space="preserve">could </w:t>
        </w:r>
      </w:ins>
      <w:r w:rsidR="008C5BD7">
        <w:t>account</w:t>
      </w:r>
      <w:del w:id="25" w:author="SPlourde" w:date="2019-11-09T05:35:00Z">
        <w:r w:rsidR="008C5BD7" w:rsidDel="00B928BC">
          <w:delText>s</w:delText>
        </w:r>
      </w:del>
      <w:r w:rsidR="008C5BD7">
        <w:t xml:space="preserve"> for </w:t>
      </w:r>
      <w:r w:rsidR="009B5294">
        <w:t xml:space="preserve">shifts in distribution associated with </w:t>
      </w:r>
      <w:r w:rsidR="008C5BD7">
        <w:t xml:space="preserve">both physical </w:t>
      </w:r>
      <w:r w:rsidR="00596A6B">
        <w:t xml:space="preserve">properties </w:t>
      </w:r>
      <w:r w:rsidR="008C5BD7">
        <w:t xml:space="preserve">and </w:t>
      </w:r>
      <w:r w:rsidR="009B5294">
        <w:t>food availability (i.e., quantity and quality).</w:t>
      </w:r>
      <w:r w:rsidR="00596A6B">
        <w:t xml:space="preserve"> </w:t>
      </w:r>
      <w:commentRangeEnd w:id="20"/>
      <w:r w:rsidR="00370BF1">
        <w:rPr>
          <w:rStyle w:val="Marquedecommentaire"/>
        </w:rPr>
        <w:commentReference w:id="20"/>
      </w:r>
      <w:r w:rsidR="00A554AC">
        <w:t xml:space="preserve">Broadly, these are results are consistent with known drivers of fish </w:t>
      </w:r>
      <w:r w:rsidR="009C6200">
        <w:t>abundance</w:t>
      </w:r>
      <w:r w:rsidR="00A554AC">
        <w:t xml:space="preserve">; however, some </w:t>
      </w:r>
      <w:r w:rsidR="00ED2ADD">
        <w:t>important</w:t>
      </w:r>
      <w:r w:rsidR="00A554AC">
        <w:t xml:space="preserve"> drivers</w:t>
      </w:r>
      <w:r w:rsidR="00ED2ADD">
        <w:t xml:space="preserve"> of abundance</w:t>
      </w:r>
      <w:r w:rsidR="00E531A3">
        <w:t xml:space="preserve"> –</w:t>
      </w:r>
      <w:r w:rsidR="00A554AC">
        <w:t xml:space="preserve"> such as predation </w:t>
      </w:r>
      <w:r w:rsidR="00EF1D21">
        <w:fldChar w:fldCharType="begin" w:fldLock="1"/>
      </w:r>
      <w:r w:rsidR="00496057">
        <w:instrText>ADDIN CSL_CITATION { "citationItems" : [ { "id" : "ITEM-1", "itemData" : { "DOI" : "10.1111/1365-2656.12391", "author" : [ { "dropping-particle" : "", "family" : "Swain", "given" : "Douglas P", "non-dropping-particle" : "", "parse-names" : false, "suffix" : "" }, { "dropping-particle" : "", "family" : "Benoit", "given" : "Hugues P", "non-dropping-particle" : "", "parse-names" : false, "suffix" : "" }, { "dropping-particle" : "", "family" : "Hammill", "given" : "Mike O", "non-dropping-particle" : "", "parse-names" : false, "suffix" : "" } ], "container-title" : "Journal of Animal Ecology", "id" : "ITEM-1", "issued" : { "date-parts" : [ [ "2015" ] ] }, "page" : "1286-1298", "title" : "Spatial distribution of fishes in a Northwest Atlantic ecosystem in relation to risk of predation by a marine mammal", "type" : "article-journal", "volume" : "84" }, "uris" : [ "http://www.mendeley.com/documents/?uuid=299587b8-f232-424f-aaa0-6038eb5f4cbf" ] } ], "mendeley" : { "formattedCitation" : "(Swain et al. 2015)", "manualFormatting" : "(e.g., Swain et al. 2015)", "plainTextFormattedCitation" : "(Swain et al. 2015)", "previouslyFormattedCitation" : "(Swain et al. 2015)" }, "properties" : { "noteIndex" : 0 }, "schema" : "https://github.com/citation-style-language/schema/raw/master/csl-citation.json" }</w:instrText>
      </w:r>
      <w:r w:rsidR="00EF1D21">
        <w:fldChar w:fldCharType="separate"/>
      </w:r>
      <w:r w:rsidR="00EF1D21" w:rsidRPr="00EF1D21">
        <w:rPr>
          <w:noProof/>
        </w:rPr>
        <w:t>(</w:t>
      </w:r>
      <w:r w:rsidR="00EF1D21" w:rsidRPr="00EF1D21">
        <w:rPr>
          <w:i/>
          <w:noProof/>
        </w:rPr>
        <w:t>e.g.,</w:t>
      </w:r>
      <w:r w:rsidR="00EF1D21">
        <w:rPr>
          <w:noProof/>
        </w:rPr>
        <w:t xml:space="preserve"> </w:t>
      </w:r>
      <w:r w:rsidR="00EF1D21" w:rsidRPr="00EF1D21">
        <w:rPr>
          <w:noProof/>
        </w:rPr>
        <w:t>Swain et al. 2015)</w:t>
      </w:r>
      <w:r w:rsidR="00EF1D21">
        <w:fldChar w:fldCharType="end"/>
      </w:r>
      <w:r w:rsidR="009C6200">
        <w:t>,</w:t>
      </w:r>
      <w:r w:rsidR="00A554AC">
        <w:t xml:space="preserve"> inter- or intraspecific competition </w:t>
      </w:r>
      <w:r w:rsidR="00496057">
        <w:fldChar w:fldCharType="begin" w:fldLock="1"/>
      </w:r>
      <w:r w:rsidR="00496057">
        <w:instrText>ADDIN CSL_CITATION { "citationItems" : [ { "id" : "ITEM-1", "itemData" : { "author" : [ { "dropping-particle" : "", "family" : "Ward", "given" : "Ashley J W", "non-dropping-particle" : "", "parse-names" : false, "suffix" : "" }, { "dropping-particle" : "", "family" : "Webster", "given" : "Michael M", "non-dropping-particle" : "", "parse-names" : false, "suffix" : "" }, { "dropping-particle" : "", "family" : "Hart", "given" : "Paul J B", "non-dropping-particle" : "", "parse-names" : false, "suffix" : "" } ], "container-title" : "Fish and Fisheries", "id" : "ITEM-1", "issued" : { "date-parts" : [ [ "2006" ] ] }, "page" : "231-261", "title" : "Intraspecific food competition in fishes", "type" : "article-journal", "volume" : "7" }, "uris" : [ "http://www.mendeley.com/documents/?uuid=733faa8b-1148-49e6-a84a-a0ddd423d850" ] } ], "mendeley" : { "formattedCitation" : "(Ward et al. 2006)", "manualFormatting" : "(e.g., Ward et al. 2006)", "plainTextFormattedCitation" : "(Ward et al. 2006)", "previouslyFormattedCitation" : "(Ward et al. 2006)" }, "properties" : { "noteIndex" : 0 }, "schema" : "https://github.com/citation-style-language/schema/raw/master/csl-citation.json" }</w:instrText>
      </w:r>
      <w:r w:rsidR="00496057">
        <w:fldChar w:fldCharType="separate"/>
      </w:r>
      <w:r w:rsidR="00496057" w:rsidRPr="00496057">
        <w:rPr>
          <w:noProof/>
        </w:rPr>
        <w:t>(</w:t>
      </w:r>
      <w:r w:rsidR="00496057">
        <w:rPr>
          <w:noProof/>
        </w:rPr>
        <w:t xml:space="preserve">e.g., </w:t>
      </w:r>
      <w:r w:rsidR="00496057" w:rsidRPr="00496057">
        <w:rPr>
          <w:noProof/>
        </w:rPr>
        <w:t>Ward et al. 2006)</w:t>
      </w:r>
      <w:r w:rsidR="00496057">
        <w:fldChar w:fldCharType="end"/>
      </w:r>
      <w:r w:rsidR="009C6200">
        <w:t xml:space="preserve">, and fishing </w:t>
      </w:r>
      <w:r w:rsidR="00496057">
        <w:fldChar w:fldCharType="begin" w:fldLock="1"/>
      </w:r>
      <w:r w:rsidR="00313D31">
        <w:instrText>ADDIN CSL_CITATION { "citationItems" : [ { "id" : "ITEM-1", "itemData" : { "author" : [ { "dropping-particle" : "", "family" : "Fogarty", "given" : "Michael J", "non-dropping-particle" : "", "parse-names" : false, "suffix" : "" }, { "dropping-particle" : "", "family" : "Murawski", "given" : "Steven A", "non-dropping-particle" : "", "parse-names" : false, "suffix" : "" } ], "container-title" : "Ecological Applications", "id" : "ITEM-1", "issue" : "1", "issued" : { "date-parts" : [ [ "1998" ] ] }, "page" : "S6-S22", "title" : "Large-Scale Disturbance and the Structure of Marine Systems : Fishery Impacts on Georges Bank", "type" : "article-journal", "volume" : "8" }, "uris" : [ "http://www.mendeley.com/documents/?uuid=269dceea-e25f-482a-8f56-910f9c5f5cec" ] } ], "mendeley" : { "formattedCitation" : "(Fogarty and Murawski 1998)", "manualFormatting" : "(e.g., Fogarty and Murawski 1998)", "plainTextFormattedCitation" : "(Fogarty and Murawski 1998)", "previouslyFormattedCitation" : "(Fogarty and Murawski 1998)" }, "properties" : { "noteIndex" : 0 }, "schema" : "https://github.com/citation-style-language/schema/raw/master/csl-citation.json" }</w:instrText>
      </w:r>
      <w:r w:rsidR="00496057">
        <w:fldChar w:fldCharType="separate"/>
      </w:r>
      <w:r w:rsidR="00496057" w:rsidRPr="00496057">
        <w:rPr>
          <w:noProof/>
        </w:rPr>
        <w:t>(</w:t>
      </w:r>
      <w:r w:rsidR="00496057" w:rsidRPr="00496057">
        <w:rPr>
          <w:i/>
          <w:noProof/>
        </w:rPr>
        <w:t>e.g.,</w:t>
      </w:r>
      <w:r w:rsidR="00496057">
        <w:rPr>
          <w:noProof/>
        </w:rPr>
        <w:t xml:space="preserve"> </w:t>
      </w:r>
      <w:r w:rsidR="00496057" w:rsidRPr="00496057">
        <w:rPr>
          <w:noProof/>
        </w:rPr>
        <w:t>Fogarty and Murawski 1998)</w:t>
      </w:r>
      <w:r w:rsidR="00496057">
        <w:fldChar w:fldCharType="end"/>
      </w:r>
      <w:r w:rsidR="00E531A3">
        <w:t xml:space="preserve"> –</w:t>
      </w:r>
      <w:r w:rsidR="00A554AC">
        <w:t xml:space="preserve"> </w:t>
      </w:r>
      <w:r w:rsidR="009C6200">
        <w:t>were</w:t>
      </w:r>
      <w:r w:rsidR="00A554AC">
        <w:t xml:space="preserve"> </w:t>
      </w:r>
      <w:r w:rsidR="00BB4899">
        <w:t>not included</w:t>
      </w:r>
      <w:r w:rsidR="003C4CB0">
        <w:t xml:space="preserve"> </w:t>
      </w:r>
      <w:r w:rsidR="00BB4899">
        <w:t>in</w:t>
      </w:r>
      <w:r w:rsidR="003C4CB0">
        <w:t xml:space="preserve"> </w:t>
      </w:r>
      <w:r w:rsidR="003C4CB0">
        <w:lastRenderedPageBreak/>
        <w:t xml:space="preserve">our </w:t>
      </w:r>
      <w:r w:rsidR="00BB4899">
        <w:t>analysis</w:t>
      </w:r>
      <w:r w:rsidR="00E531A3">
        <w:t xml:space="preserve"> and, consequently, the </w:t>
      </w:r>
      <w:r w:rsidR="00F076DF">
        <w:t xml:space="preserve">explanatory power of these factors </w:t>
      </w:r>
      <w:r w:rsidR="00D845CA">
        <w:t xml:space="preserve">cannot be compared </w:t>
      </w:r>
      <w:r w:rsidR="00F076DF">
        <w:t xml:space="preserve">to those </w:t>
      </w:r>
      <w:r w:rsidR="00D845CA">
        <w:t>selected by the optimal models.</w:t>
      </w:r>
    </w:p>
    <w:p w14:paraId="62E13256" w14:textId="77777777" w:rsidR="00DD192F" w:rsidRDefault="00DD192F" w:rsidP="00D75B5D">
      <w:pPr>
        <w:pStyle w:val="Titre2"/>
        <w:spacing w:line="480" w:lineRule="auto"/>
        <w:ind w:left="576"/>
        <w:jc w:val="both"/>
      </w:pPr>
      <w:r>
        <w:t>Recruitment</w:t>
      </w:r>
    </w:p>
    <w:p w14:paraId="7454FA8F" w14:textId="77777777" w:rsidR="00D81F7B" w:rsidRDefault="00177390" w:rsidP="008F32EA">
      <w:pPr>
        <w:spacing w:line="480" w:lineRule="auto"/>
        <w:jc w:val="both"/>
      </w:pPr>
      <w:r>
        <w:t xml:space="preserve">Many theories have been </w:t>
      </w:r>
      <w:r w:rsidR="009877D3">
        <w:t>put forward</w:t>
      </w:r>
      <w:r w:rsidR="009F5813">
        <w:t xml:space="preserve"> </w:t>
      </w:r>
      <w:r w:rsidR="005F56B3">
        <w:t>to explain variability in</w:t>
      </w:r>
      <w:r>
        <w:t xml:space="preserve"> recruitment</w:t>
      </w:r>
      <w:r w:rsidR="009F5813">
        <w:t xml:space="preserve"> </w:t>
      </w:r>
      <w:r w:rsidR="00313D31">
        <w:fldChar w:fldCharType="begin" w:fldLock="1"/>
      </w:r>
      <w:r w:rsidR="00313D31">
        <w:instrText>ADDIN CSL_CITATION { "citationItems" : [ { "id" : "ITEM-1", "itemData" : { "author" : [ { "dropping-particle" : "", "family" : "Hjort", "given" : "J", "non-dropping-particle" : "", "parse-names" : false, "suffix" : "" } ], "container-title" : "Rapp. P.-V. Reun. Cons. Int. Explo. Mer", "id" : "ITEM-1", "issued" : { "date-parts" : [ [ "1914" ] ] }, "page" : "1-228", "title" : "Fluctuations in the great fisheries of northern Europe viewed in the light of biological research", "type" : "article-journal", "volume" : "20" }, "uris" : [ "http://www.mendeley.com/documents/?uuid=639e1fec-4ca8-4df7-88f4-054d404366a3" ] }, { "id" : "ITEM-2", "itemData" : { "author" : [ { "dropping-particle" : "", "family" : "Cushing", "given" : "D.H.", "non-dropping-particle" : "", "parse-names" : false, "suffix" : "" } ], "container-title" : "J Cons Int Explor Mer", "id" : "ITEM-2", "issued" : { "date-parts" : [ [ "1969" ] ] }, "page" : "81-92", "title" : "The Regularity of the Spawning Season of Some Fishes", "type" : "article-journal", "volume" : "33" }, "uris" : [ "http://www.mendeley.com/documents/?uuid=522a5235-c2ef-4269-8e42-358844743ab0" ] }, { "id" : "ITEM-3", "itemData" : { "author" : [ { "dropping-particle" : "", "family" : "Lasker", "given" : "Reuben", "non-dropping-particle" : "", "parse-names" : false, "suffix" : "" } ], "container-title" : "Rapp. P.-V. Reun. Cons. Int. Explo. Mer", "id" : "ITEM-3", "issued" : { "date-parts" : [ [ "1978" ] ] }, "page" : "212-230", "title" : "The Relation Between Oceanographic Conditions and Larval Anchovy Food in the California Current: Identification of Factors Contributing to Recruitment Failure", "type" : "article-journal", "volume" : "173" }, "uris" : [ "http://www.mendeley.com/documents/?uuid=66e0cedb-37d5-42f3-9b55-34d34a495062" ] }, { "id" : "ITEM-4", "itemData" : { "author" : [ { "dropping-particle" : "", "family" : "Sale", "given" : "Peter F", "non-dropping-particle" : "", "parse-names" : false, "suffix" : "" } ], "container-title" : "Environmental Biology of Fishes", "id" : "ITEM-4", "issue" : "1", "issued" : { "date-parts" : [ [ "1978" ] ] }, "page" : "85-102", "title" : "Coexistence of coral reef fishes - a lottery for living space", "type" : "article-journal", "volume" : "3" }, "uris" : [ "http://www.mendeley.com/documents/?uuid=95e8d2cd-e8af-4a63-9170-5c0fc947b6ed" ] }, { "id" : "ITEM-5", "itemData" : { "author" : [ { "dropping-particle" : "", "family" : "Cury", "given" : "Philippe", "non-dropping-particle" : "", "parse-names" : false, "suffix" : "" }, { "dropping-particle" : "", "family" : "Roy", "given" : "Claude", "non-dropping-particle" : "", "parse-names" : false, "suffix" : "" } ], "container-title" : "Canadian Journal of Fisheries and Aquatic Sciences", "id" : "ITEM-5", "issued" : { "date-parts" : [ [ "1989" ] ] }, "page" : "670-680", "title" : "Optimal Environmental Window and Pelagic Fish Recruitment Success in Upwelling Areas", "type" : "article-journal", "volume" : "46" }, "uris" : [ "http://www.mendeley.com/documents/?uuid=d41fba2f-7737-4dd4-b22b-5e4b5a8cf41f" ] }, { "id" : "ITEM-6", "itemData" : { "author" : [ { "dropping-particle" : "", "family" : "Iles", "given" : "T D", "non-dropping-particle" : "", "parse-names" : false, "suffix" : "" }, { "dropping-particle" : "", "family" : "Sinclair", "given" : "M", "non-dropping-particle" : "", "parse-names" : false, "suffix" : "" } ], "container-title" : "Science", "id" : "ITEM-6", "issue" : "February", "issued" : { "date-parts" : [ [ "1982" ] ] }, "page" : "627-634", "title" : "Atlantic Herring : Stock Discreteness and Abundance", "type" : "article-journal", "volume" : "215" }, "uris" : [ "http://www.mendeley.com/documents/?uuid=fac0e44d-c890-4028-b742-43113d7ed237" ] } ], "mendeley" : { "formattedCitation" : "(Hjort 1914, Cushing 1969, Lasker 1978, Sale 1978, Iles and Sinclair 1982, Cury and Roy 1989)", "plainTextFormattedCitation" : "(Hjort 1914, Cushing 1969, Lasker 1978, Sale 1978, Iles and Sinclair 1982, Cury and Roy 1989)", "previouslyFormattedCitation" : "(Hjort 1914, Cushing 1969, Lasker 1978, Sale 1978, Iles and Sinclair 1982, Cury and Roy 1989)" }, "properties" : { "noteIndex" : 0 }, "schema" : "https://github.com/citation-style-language/schema/raw/master/csl-citation.json" }</w:instrText>
      </w:r>
      <w:r w:rsidR="00313D31">
        <w:fldChar w:fldCharType="separate"/>
      </w:r>
      <w:r w:rsidR="00313D31" w:rsidRPr="00313D31">
        <w:rPr>
          <w:noProof/>
        </w:rPr>
        <w:t>(Hjort 1914, Cushing 1969, Lasker 1978, Sale 1978, Iles and Sinclair 1982, Cury and Roy 1989)</w:t>
      </w:r>
      <w:r w:rsidR="00313D31">
        <w:fldChar w:fldCharType="end"/>
      </w:r>
      <w:r w:rsidR="00313D31">
        <w:t>.</w:t>
      </w:r>
      <w:r>
        <w:t xml:space="preserve"> </w:t>
      </w:r>
      <w:r w:rsidR="00462E31">
        <w:t>Nonetheless</w:t>
      </w:r>
      <w:r w:rsidR="009F5813">
        <w:t xml:space="preserve">, it is </w:t>
      </w:r>
      <w:r w:rsidR="00462E31">
        <w:t xml:space="preserve">now generally </w:t>
      </w:r>
      <w:r w:rsidR="009F5813">
        <w:t>accepted that there is no single</w:t>
      </w:r>
      <w:r w:rsidR="00462E31">
        <w:t xml:space="preserve"> </w:t>
      </w:r>
      <w:r w:rsidR="009877D3">
        <w:t>driver</w:t>
      </w:r>
      <w:r w:rsidR="00462E31">
        <w:t xml:space="preserve"> </w:t>
      </w:r>
      <w:r w:rsidR="009877D3">
        <w:t>of</w:t>
      </w:r>
      <w:r w:rsidR="00462E31">
        <w:t xml:space="preserve"> recruitment, but </w:t>
      </w:r>
      <w:r w:rsidR="003B168F">
        <w:t>rather</w:t>
      </w:r>
      <w:r w:rsidR="00462E31">
        <w:t xml:space="preserve"> recruitment</w:t>
      </w:r>
      <w:r w:rsidR="009B2F5A">
        <w:t xml:space="preserve"> is</w:t>
      </w:r>
      <w:r w:rsidR="008F32EA">
        <w:t xml:space="preserve"> the </w:t>
      </w:r>
      <w:r w:rsidR="00B4640B">
        <w:t>result</w:t>
      </w:r>
      <w:r w:rsidR="008F32EA">
        <w:t xml:space="preserve"> of </w:t>
      </w:r>
      <w:r w:rsidR="00B4640B">
        <w:t>“</w:t>
      </w:r>
      <w:r w:rsidR="008F32EA">
        <w:t xml:space="preserve">complex trophodynamic and physical processes acting over many temporal and spatial scales and throughout pre-recruit life” </w:t>
      </w:r>
      <w:r w:rsidR="003B168F">
        <w:fldChar w:fldCharType="begin" w:fldLock="1"/>
      </w:r>
      <w:r w:rsidR="001505AD">
        <w:instrText>ADDIN CSL_CITATION { "citationItems" : [ { "id" : "ITEM-1", "itemData" : { "DOI" : "10.2960/J.v41.m634", "author" : [ { "dropping-particle" : "", "family" : "Houde", "given" : "Edward D", "non-dropping-particle" : "", "parse-names" : false, "suffix" : "" } ], "container-title" : "Journal of Northwest Atlantic Fishery Science", "id" : "ITEM-1", "issued" : { "date-parts" : [ [ "2008" ] ] }, "page" : "53-70", "title" : "Emerging from Hjort's Shadow", "type" : "article-journal", "volume" : "41" }, "uris" : [ "http://www.mendeley.com/documents/?uuid=e1a3136f-b1c2-4eb1-94d3-334e4fbcd560" ] } ], "mendeley" : { "formattedCitation" : "(Houde 2008)", "plainTextFormattedCitation" : "(Houde 2008)", "previouslyFormattedCitation" : "(Houde 2008)" }, "properties" : { "noteIndex" : 0 }, "schema" : "https://github.com/citation-style-language/schema/raw/master/csl-citation.json" }</w:instrText>
      </w:r>
      <w:r w:rsidR="003B168F">
        <w:fldChar w:fldCharType="separate"/>
      </w:r>
      <w:r w:rsidR="003B168F" w:rsidRPr="003B168F">
        <w:rPr>
          <w:noProof/>
        </w:rPr>
        <w:t>(Houde 2008)</w:t>
      </w:r>
      <w:r w:rsidR="003B168F">
        <w:fldChar w:fldCharType="end"/>
      </w:r>
      <w:r w:rsidR="00953438">
        <w:t>. Our results are broadly consistent with this</w:t>
      </w:r>
      <w:r w:rsidR="003441E0">
        <w:t xml:space="preserve"> assertion</w:t>
      </w:r>
      <w:r w:rsidR="00953438">
        <w:t xml:space="preserve">, as all </w:t>
      </w:r>
      <w:r w:rsidR="00407B21">
        <w:t>possible predictors except for phenology PC2</w:t>
      </w:r>
      <w:r w:rsidR="00953438">
        <w:t xml:space="preserve"> </w:t>
      </w:r>
      <w:r w:rsidR="002313B1">
        <w:t>were included</w:t>
      </w:r>
      <w:r w:rsidR="00407B21">
        <w:t xml:space="preserve"> as significant terms in optimal models of recruitment </w:t>
      </w:r>
      <w:r w:rsidR="00CE2853">
        <w:t xml:space="preserve">(Fig. 1c). Moreover, </w:t>
      </w:r>
      <w:r w:rsidR="00D81F7B">
        <w:t>predictors are fairly evenly distributed between variable groups (Fig. 2c).</w:t>
      </w:r>
    </w:p>
    <w:p w14:paraId="7B1D40AC" w14:textId="357C1519" w:rsidR="003251FC" w:rsidRDefault="00C924FF" w:rsidP="008C123F">
      <w:pPr>
        <w:spacing w:line="480" w:lineRule="auto"/>
        <w:jc w:val="both"/>
      </w:pPr>
      <w:r>
        <w:t>Half of all optimal models for recruitment included a</w:t>
      </w:r>
      <w:r w:rsidR="006171E6">
        <w:t>t least one</w:t>
      </w:r>
      <w:r>
        <w:t xml:space="preserve"> </w:t>
      </w:r>
      <w:r w:rsidR="00801692">
        <w:t xml:space="preserve">significant </w:t>
      </w:r>
      <w:r>
        <w:t xml:space="preserve">physical predictor, reflecting the importance of the physical environment in regulating recruitment. </w:t>
      </w:r>
      <w:r w:rsidR="007B46CD">
        <w:t>For example, r</w:t>
      </w:r>
      <w:r w:rsidR="00640550">
        <w:t xml:space="preserve">ecruitment </w:t>
      </w:r>
      <w:r w:rsidR="007B46CD">
        <w:t>has been shown to be</w:t>
      </w:r>
      <w:r w:rsidR="00640550">
        <w:t xml:space="preserve"> </w:t>
      </w:r>
      <w:ins w:id="26" w:author="SPlourde" w:date="2019-11-08T13:51:00Z">
        <w:r w:rsidR="007C1491">
          <w:t>associated to</w:t>
        </w:r>
      </w:ins>
      <w:del w:id="27" w:author="SPlourde" w:date="2019-11-08T13:51:00Z">
        <w:r w:rsidR="00977552" w:rsidDel="007C1491">
          <w:delText>modulated</w:delText>
        </w:r>
        <w:r w:rsidR="00640550" w:rsidDel="007C1491">
          <w:delText xml:space="preserve"> by</w:delText>
        </w:r>
      </w:del>
      <w:r w:rsidR="00640550">
        <w:t xml:space="preserve"> </w:t>
      </w:r>
      <w:r w:rsidR="007B46CD">
        <w:t xml:space="preserve">physical </w:t>
      </w:r>
      <w:r w:rsidR="00516859">
        <w:t>factors</w:t>
      </w:r>
      <w:r w:rsidR="007B46CD">
        <w:t xml:space="preserve"> </w:t>
      </w:r>
      <w:r w:rsidR="00640550">
        <w:t xml:space="preserve">such as </w:t>
      </w:r>
      <w:r w:rsidR="002B4EC4">
        <w:t>t</w:t>
      </w:r>
      <w:r w:rsidR="009932BB">
        <w:t>emperature</w:t>
      </w:r>
      <w:r w:rsidR="00A97F8D">
        <w:t xml:space="preserve"> </w:t>
      </w:r>
      <w:r w:rsidR="001505AD">
        <w:fldChar w:fldCharType="begin" w:fldLock="1"/>
      </w:r>
      <w:r w:rsidR="005A69AC">
        <w:instrText>ADDIN CSL_CITATION { "citationItems" : [ { "id" : "ITEM-1", "itemData" : { "author" : [ { "dropping-particle" : "", "family" : "Francis", "given" : "Malcolm P", "non-dropping-particle" : "", "parse-names" : false, "suffix" : "" } ], "container-title" : "Fisheries Oceanography", "id" : "ITEM-1", "issue" : "2", "issued" : { "date-parts" : [ [ "1993" ] ] }, "page" : "65-72", "title" : "Does water temperature determine year class strength in New Zealand snapper (Pagrus auratus, Sparidae)?", "type" : "article-journal", "volume" : "2" }, "uris" : [ "http://www.mendeley.com/documents/?uuid=a286ad13-e286-45dc-aa53-f69de31991c2" ] } ], "mendeley" : { "formattedCitation" : "(Francis 1993)", "manualFormatting" : "(e.g., Francis 1993)", "plainTextFormattedCitation" : "(Francis 1993)", "previouslyFormattedCitation" : "(Francis 1993)" }, "properties" : { "noteIndex" : 0 }, "schema" : "https://github.com/citation-style-language/schema/raw/master/csl-citation.json" }</w:instrText>
      </w:r>
      <w:r w:rsidR="001505AD">
        <w:fldChar w:fldCharType="separate"/>
      </w:r>
      <w:r w:rsidR="001505AD" w:rsidRPr="001505AD">
        <w:rPr>
          <w:noProof/>
        </w:rPr>
        <w:t>(</w:t>
      </w:r>
      <w:r w:rsidR="001505AD" w:rsidRPr="001505AD">
        <w:rPr>
          <w:i/>
          <w:noProof/>
        </w:rPr>
        <w:t>e.g.</w:t>
      </w:r>
      <w:r w:rsidR="001505AD">
        <w:rPr>
          <w:noProof/>
        </w:rPr>
        <w:t xml:space="preserve">, </w:t>
      </w:r>
      <w:r w:rsidR="001505AD" w:rsidRPr="001505AD">
        <w:rPr>
          <w:noProof/>
        </w:rPr>
        <w:t>Francis 1993)</w:t>
      </w:r>
      <w:r w:rsidR="001505AD">
        <w:fldChar w:fldCharType="end"/>
      </w:r>
      <w:r w:rsidR="0036787B">
        <w:t>,</w:t>
      </w:r>
      <w:r w:rsidR="003F0F5C">
        <w:t xml:space="preserve"> </w:t>
      </w:r>
      <w:r w:rsidR="009932BB">
        <w:t>large-scale climate dynamics</w:t>
      </w:r>
      <w:r w:rsidR="00A97F8D">
        <w:t xml:space="preserve"> </w:t>
      </w:r>
      <w:r w:rsidR="005A69AC">
        <w:fldChar w:fldCharType="begin" w:fldLock="1"/>
      </w:r>
      <w:r w:rsidR="00E52BD3">
        <w:instrText>ADDIN CSL_CITATION { "citationItems" : [ { "id" : "ITEM-1", "itemData" : { "DOI" : "10.1016/j.icesjms.2004.07.029", "author" : [ { "dropping-particle" : "", "family" : "Brander", "given" : "Keith M", "non-dropping-particle" : "", "parse-names" : false, "suffix" : "" } ], "container-title" : "Ices Journal of Marine Science", "id" : "ITEM-1", "issued" : { "date-parts" : [ [ "2005" ] ] }, "page" : "339-343", "title" : "Cod recruitment is strongly affected by climate when stock biomass is low", "type" : "article-journal", "volume" : "62" }, "uris" : [ "http://www.mendeley.com/documents/?uuid=ebe8ca9d-0371-4cb9-b334-1da39e79edd8" ] } ], "mendeley" : { "formattedCitation" : "(Brander 2005)", "manualFormatting" : "(e.g., Brander 2005)", "plainTextFormattedCitation" : "(Brander 2005)", "previouslyFormattedCitation" : "(Brander 2005)" }, "properties" : { "noteIndex" : 0 }, "schema" : "https://github.com/citation-style-language/schema/raw/master/csl-citation.json" }</w:instrText>
      </w:r>
      <w:r w:rsidR="005A69AC">
        <w:fldChar w:fldCharType="separate"/>
      </w:r>
      <w:r w:rsidR="005A69AC" w:rsidRPr="005A69AC">
        <w:rPr>
          <w:noProof/>
        </w:rPr>
        <w:t>(</w:t>
      </w:r>
      <w:r w:rsidR="005A69AC" w:rsidRPr="005A69AC">
        <w:rPr>
          <w:i/>
          <w:noProof/>
        </w:rPr>
        <w:t>e.g.</w:t>
      </w:r>
      <w:r w:rsidR="005A69AC">
        <w:rPr>
          <w:noProof/>
        </w:rPr>
        <w:t xml:space="preserve">, </w:t>
      </w:r>
      <w:r w:rsidR="005A69AC" w:rsidRPr="005A69AC">
        <w:rPr>
          <w:noProof/>
        </w:rPr>
        <w:t>Brander 2005)</w:t>
      </w:r>
      <w:r w:rsidR="005A69AC">
        <w:fldChar w:fldCharType="end"/>
      </w:r>
      <w:r w:rsidR="00644ECF">
        <w:t xml:space="preserve">, </w:t>
      </w:r>
      <w:r w:rsidR="0036787B">
        <w:t>and</w:t>
      </w:r>
      <w:r w:rsidR="00644ECF">
        <w:t xml:space="preserve"> other physical </w:t>
      </w:r>
      <w:r w:rsidR="00082AE7">
        <w:t>processes</w:t>
      </w:r>
      <w:r w:rsidR="00644ECF">
        <w:t xml:space="preserve"> </w:t>
      </w:r>
      <w:r w:rsidR="00E52BD3">
        <w:fldChar w:fldCharType="begin" w:fldLock="1"/>
      </w:r>
      <w:r w:rsidR="00A44043">
        <w:instrText>ADDIN CSL_CITATION { "citationItems" : [ { "id" : "ITEM-1", "itemData" : { "author" : [ { "dropping-particle" : "", "family" : "Brickman", "given" : "D", "non-dropping-particle" : "", "parse-names" : false, "suffix" : "" }, { "dropping-particle" : "", "family" : "Shackell", "given" : "N.L.", "non-dropping-particle" : "", "parse-names" : false, "suffix" : "" }, { "dropping-particle" : "", "family" : "Frank", "given" : "K T", "non-dropping-particle" : "", "parse-names" : false, "suffix" : "" } ], "container-title" : "Fisheries Oceanography", "id" : "ITEM-1", "issue" : "3", "issued" : { "date-parts" : [ [ "2001" ] ] }, "page" : "284-296", "title" : "Modelling the retention and survival of Browns Bank haddock larvae using an early life stage model", "type" : "article-journal", "volume" : "10" }, "uris" : [ "http://www.mendeley.com/documents/?uuid=2d3d1209-a040-4fa7-b666-e69d648ec321" ] } ], "mendeley" : { "formattedCitation" : "(Brickman et al. 2001)", "manualFormatting" : "(e.g., Brickman et al. 2001)", "plainTextFormattedCitation" : "(Brickman et al. 2001)", "previouslyFormattedCitation" : "(Brickman et al. 2001)" }, "properties" : { "noteIndex" : 0 }, "schema" : "https://github.com/citation-style-language/schema/raw/master/csl-citation.json" }</w:instrText>
      </w:r>
      <w:r w:rsidR="00E52BD3">
        <w:fldChar w:fldCharType="separate"/>
      </w:r>
      <w:r w:rsidR="00E52BD3" w:rsidRPr="00E52BD3">
        <w:rPr>
          <w:noProof/>
        </w:rPr>
        <w:t>(</w:t>
      </w:r>
      <w:r w:rsidR="00E52BD3" w:rsidRPr="00A31E43">
        <w:rPr>
          <w:i/>
          <w:noProof/>
        </w:rPr>
        <w:t>e.g.</w:t>
      </w:r>
      <w:r w:rsidR="00E52BD3">
        <w:rPr>
          <w:noProof/>
        </w:rPr>
        <w:t xml:space="preserve">, </w:t>
      </w:r>
      <w:r w:rsidR="00E52BD3" w:rsidRPr="00E52BD3">
        <w:rPr>
          <w:noProof/>
        </w:rPr>
        <w:t>Brickman et al. 2001)</w:t>
      </w:r>
      <w:r w:rsidR="00E52BD3">
        <w:fldChar w:fldCharType="end"/>
      </w:r>
      <w:r w:rsidR="00640550">
        <w:t>.</w:t>
      </w:r>
      <w:r w:rsidR="00AD64DE">
        <w:t xml:space="preserve"> </w:t>
      </w:r>
      <w:r w:rsidR="00DF6A08">
        <w:t>Predictors for p</w:t>
      </w:r>
      <w:r w:rsidR="002B4EC4">
        <w:t xml:space="preserve">henology and zooplankton </w:t>
      </w:r>
      <w:r w:rsidR="00932513">
        <w:t>also featured</w:t>
      </w:r>
      <w:r w:rsidR="00AD64DE">
        <w:t xml:space="preserve"> prominently in these models, </w:t>
      </w:r>
      <w:r w:rsidR="000A0BFE">
        <w:t>as recruitment has been linked to</w:t>
      </w:r>
      <w:r w:rsidR="00541252">
        <w:t xml:space="preserve"> </w:t>
      </w:r>
      <w:r w:rsidR="00252BBF">
        <w:t xml:space="preserve">various </w:t>
      </w:r>
      <w:r w:rsidR="00541252">
        <w:t>biotic factors such as</w:t>
      </w:r>
      <w:r w:rsidR="000A0BFE">
        <w:t xml:space="preserve"> </w:t>
      </w:r>
      <w:r w:rsidR="002B4EC4">
        <w:t>f</w:t>
      </w:r>
      <w:r w:rsidR="009932BB">
        <w:t>ood availability</w:t>
      </w:r>
      <w:ins w:id="28" w:author="SPlourde" w:date="2019-11-08T13:55:00Z">
        <w:r w:rsidR="007C1491">
          <w:t xml:space="preserve"> (abundance and timing)</w:t>
        </w:r>
      </w:ins>
      <w:r w:rsidR="009932BB">
        <w:t xml:space="preserve"> </w:t>
      </w:r>
      <w:r w:rsidR="00A44043">
        <w:fldChar w:fldCharType="begin" w:fldLock="1"/>
      </w:r>
      <w:r w:rsidR="00B217B2">
        <w:instrText>ADDIN CSL_CITATION { "citationItems" : [ { "id" : "ITEM-1", "itemData" : { "DOI" : "10.1111/j.1365-2419.2007.00434.x", "author" : [ { "dropping-particle" : "", "family" : "Zenitani", "given" : "Hiromu", "non-dropping-particle" : "", "parse-names" : false, "suffix" : "" }, { "dropping-particle" : "", "family" : "Kono", "given" : "Naoaki", "non-dropping-particle" : "", "parse-names" : false, "suffix" : "" }, { "dropping-particle" : "", "family" : "Tsukamoto", "given" : "Youichi", "non-dropping-particle" : "", "parse-names" : false, "suffix" : "" } ], "container-title" : "Fisheries Oceanography", "id" : "ITEM-1", "issue" : "5", "issued" : { "date-parts" : [ [ "2007" ] ] }, "page" : "473-478", "title" : "Relationship between daily survival rates of larval Japanese anchovy (Engraulis japonicus) and concentrations of copepod nauplii in the Seto Inland Sea , Japan", "type" : "article-journal", "volume" : "16" }, "uris" : [ "http://www.mendeley.com/documents/?uuid=f1ee114b-c133-4b2e-913f-3c25b7f5dc3e" ] } ], "mendeley" : { "formattedCitation" : "(Zenitani et al. 2007)", "manualFormatting" : "(e.g., Zenitani et al. 2007)", "plainTextFormattedCitation" : "(Zenitani et al. 2007)", "previouslyFormattedCitation" : "(Zenitani et al. 2007)" }, "properties" : { "noteIndex" : 0 }, "schema" : "https://github.com/citation-style-language/schema/raw/master/csl-citation.json" }</w:instrText>
      </w:r>
      <w:r w:rsidR="00A44043">
        <w:fldChar w:fldCharType="separate"/>
      </w:r>
      <w:del w:id="29" w:author="SPlourde" w:date="2019-11-08T13:55:00Z">
        <w:r w:rsidR="00A44043" w:rsidRPr="00A44043" w:rsidDel="007C1491">
          <w:rPr>
            <w:noProof/>
          </w:rPr>
          <w:delText>(</w:delText>
        </w:r>
        <w:r w:rsidR="00A44043" w:rsidDel="007C1491">
          <w:rPr>
            <w:i/>
            <w:noProof/>
          </w:rPr>
          <w:delText xml:space="preserve">e.g., </w:delText>
        </w:r>
        <w:r w:rsidR="00A44043" w:rsidRPr="00A44043" w:rsidDel="007C1491">
          <w:rPr>
            <w:noProof/>
          </w:rPr>
          <w:delText>Zenitani et al. 2007</w:delText>
        </w:r>
      </w:del>
      <w:r w:rsidR="00A44043" w:rsidRPr="00A44043">
        <w:rPr>
          <w:noProof/>
        </w:rPr>
        <w:t>)</w:t>
      </w:r>
      <w:r w:rsidR="00A44043">
        <w:fldChar w:fldCharType="end"/>
      </w:r>
      <w:r w:rsidR="00A96CE8">
        <w:t xml:space="preserve"> </w:t>
      </w:r>
      <w:commentRangeStart w:id="30"/>
      <w:del w:id="31" w:author="SPlourde" w:date="2019-11-08T13:52:00Z">
        <w:r w:rsidR="009932BB" w:rsidDel="007C1491">
          <w:delText xml:space="preserve">and congruent </w:delText>
        </w:r>
        <w:r w:rsidR="00714EF9" w:rsidDel="007C1491">
          <w:delText>life cycles between</w:delText>
        </w:r>
      </w:del>
      <w:ins w:id="32" w:author="SPlourde" w:date="2019-11-08T13:54:00Z">
        <w:r w:rsidR="007C1491">
          <w:t xml:space="preserve"> and</w:t>
        </w:r>
      </w:ins>
      <w:ins w:id="33" w:author="SPlourde" w:date="2019-11-08T13:52:00Z">
        <w:r w:rsidR="007C1491">
          <w:t xml:space="preserve"> the</w:t>
        </w:r>
      </w:ins>
      <w:ins w:id="34" w:author="SPlourde" w:date="2019-11-08T13:53:00Z">
        <w:r w:rsidR="007C1491">
          <w:t xml:space="preserve"> match/mismatch hypothesis</w:t>
        </w:r>
      </w:ins>
      <w:r w:rsidR="00714EF9">
        <w:t xml:space="preserve"> larvae </w:t>
      </w:r>
      <w:commentRangeEnd w:id="30"/>
      <w:r w:rsidR="007C1491">
        <w:rPr>
          <w:rStyle w:val="Marquedecommentaire"/>
        </w:rPr>
        <w:commentReference w:id="30"/>
      </w:r>
      <w:del w:id="35" w:author="SPlourde" w:date="2019-11-08T13:54:00Z">
        <w:r w:rsidR="00714EF9" w:rsidDel="007C1491">
          <w:delText>and prey</w:delText>
        </w:r>
        <w:r w:rsidR="00A96CE8" w:rsidDel="007C1491">
          <w:delText xml:space="preserve"> </w:delText>
        </w:r>
      </w:del>
      <w:r w:rsidR="00B217B2">
        <w:fldChar w:fldCharType="begin" w:fldLock="1"/>
      </w:r>
      <w:r w:rsidR="007B0715">
        <w:instrText>ADDIN CSL_CITATION { "citationItems" : [ { "id" : "ITEM-1", "itemData" : { "ISBN" : "8089565956", "author" : [ { "dropping-particle" : "", "family" : "Cushing", "given" : "D.H.", "non-dropping-particle" : "", "parse-names" : false, "suffix" : "" } ], "container-title" : "Advances in Marine Biology", "id" : "ITEM-1", "issued" : { "date-parts" : [ [ "1990" ] ] }, "page" : "249-293", "title" : "Plankton Production and Year-class Strength in Fish Populations: an Update of the Match/Mismatch Hypothesis", "type" : "article-journal", "volume" : "26" }, "uris" : [ "http://www.mendeley.com/documents/?uuid=e16304e2-917e-4aa4-9a50-5d04c4b2b057" ] } ], "mendeley" : { "formattedCitation" : "(Cushing 1990)", "manualFormatting" : "(e.g., Cushing 1990)", "plainTextFormattedCitation" : "(Cushing 1990)", "previouslyFormattedCitation" : "(Cushing 1990)" }, "properties" : { "noteIndex" : 0 }, "schema" : "https://github.com/citation-style-language/schema/raw/master/csl-citation.json" }</w:instrText>
      </w:r>
      <w:r w:rsidR="00B217B2">
        <w:fldChar w:fldCharType="separate"/>
      </w:r>
      <w:r w:rsidR="00B217B2" w:rsidRPr="00B217B2">
        <w:rPr>
          <w:noProof/>
        </w:rPr>
        <w:t>(</w:t>
      </w:r>
      <w:r w:rsidR="00B217B2">
        <w:rPr>
          <w:i/>
          <w:noProof/>
        </w:rPr>
        <w:t xml:space="preserve">e.g., </w:t>
      </w:r>
      <w:r w:rsidR="00B217B2" w:rsidRPr="00B217B2">
        <w:rPr>
          <w:noProof/>
        </w:rPr>
        <w:t>Cushing 1990)</w:t>
      </w:r>
      <w:r w:rsidR="00B217B2">
        <w:fldChar w:fldCharType="end"/>
      </w:r>
      <w:r w:rsidR="00494B60">
        <w:t>.</w:t>
      </w:r>
      <w:r w:rsidR="00541252">
        <w:t xml:space="preserve"> </w:t>
      </w:r>
      <w:r w:rsidR="002826B1">
        <w:t>Spawning-stock biomass also featured in three of eight models (Fig. 1c)</w:t>
      </w:r>
      <w:r w:rsidR="003251FC">
        <w:t xml:space="preserve">. </w:t>
      </w:r>
      <w:commentRangeStart w:id="36"/>
      <w:del w:id="37" w:author="SPlourde" w:date="2019-11-08T14:00:00Z">
        <w:r w:rsidR="00E422A1" w:rsidDel="007C3901">
          <w:delText>T</w:delText>
        </w:r>
      </w:del>
      <w:del w:id="38" w:author="SPlourde" w:date="2019-11-08T13:56:00Z">
        <w:r w:rsidR="00E422A1" w:rsidDel="007C3901">
          <w:delText>his</w:delText>
        </w:r>
      </w:del>
      <w:del w:id="39" w:author="SPlourde" w:date="2019-11-08T14:00:00Z">
        <w:r w:rsidR="00E422A1" w:rsidDel="007C3901">
          <w:delText xml:space="preserve"> is</w:delText>
        </w:r>
        <w:r w:rsidR="0033531D" w:rsidDel="007C3901">
          <w:delText xml:space="preserve"> consistent with </w:delText>
        </w:r>
        <w:r w:rsidR="00E422A1" w:rsidDel="007C3901">
          <w:delText>a</w:delText>
        </w:r>
        <w:r w:rsidR="00425F8B" w:rsidDel="007C3901">
          <w:delText xml:space="preserve">n analysis of </w:delText>
        </w:r>
        <w:r w:rsidR="008A397C" w:rsidDel="007C3901">
          <w:delText xml:space="preserve">211 </w:delText>
        </w:r>
        <w:r w:rsidR="00073C5B" w:rsidDel="007C3901">
          <w:delText>fish stocks</w:delText>
        </w:r>
        <w:r w:rsidR="00E422A1" w:rsidDel="007C3901">
          <w:delText>, which</w:delText>
        </w:r>
        <w:r w:rsidR="00073C5B" w:rsidDel="007C3901">
          <w:delText xml:space="preserve"> </w:delText>
        </w:r>
        <w:r w:rsidR="00683A2A" w:rsidDel="007C3901">
          <w:delText xml:space="preserve">revealed </w:delText>
        </w:r>
        <w:r w:rsidR="00425F8B" w:rsidDel="007C3901">
          <w:delText xml:space="preserve">a </w:delText>
        </w:r>
        <w:r w:rsidR="009E000B" w:rsidDel="007C3901">
          <w:delText xml:space="preserve">persistent </w:delText>
        </w:r>
        <w:r w:rsidR="00073C5B" w:rsidDel="007C3901">
          <w:delText>stock-recruitment relationship</w:delText>
        </w:r>
        <w:r w:rsidR="00E44A47" w:rsidDel="007C3901">
          <w:delText xml:space="preserve"> </w:delText>
        </w:r>
        <w:r w:rsidR="008A5AE5" w:rsidDel="007C3901">
          <w:delText xml:space="preserve">but </w:delText>
        </w:r>
        <w:r w:rsidR="00E44A47" w:rsidDel="007C3901">
          <w:delText xml:space="preserve">with a </w:delText>
        </w:r>
        <w:r w:rsidR="002F1465" w:rsidDel="007C3901">
          <w:delText>limited explanatory power</w:delText>
        </w:r>
        <w:r w:rsidR="00E44A47" w:rsidDel="007C3901">
          <w:delText xml:space="preserve"> </w:delText>
        </w:r>
        <w:r w:rsidR="007B0715" w:rsidDel="007C3901">
          <w:fldChar w:fldCharType="begin" w:fldLock="1"/>
        </w:r>
        <w:r w:rsidR="00633AE1" w:rsidDel="007C3901">
          <w:delInstrText>ADDIN CSL_CITATION { "citationItems" : [ { "id" : "ITEM-1", "itemData" : { "author" : [ { "dropping-particle" : "", "family" : "Cury", "given" : "Philippe", "non-dropping-particle" : "", "parse-names" : false, "suffix" : "" }, { "dropping-particle" : "", "family" : "Fromentin", "given" : "J-M", "non-dropping-particle" : "", "parse-names" : false, "suffix" : "" }, { "dropping-particle" : "", "family" : "Figuet", "given" : "S", "non-dropping-particle" : "", "parse-names" : false, "suffix" : "" }, { "dropping-particle" : "", "family" : "Bonhommeau", "given" : "S", "non-dropping-particle" : "", "parse-names" : false, "suffix" : "" } ], "container-title" : "Oceanography", "id" : "ITEM-1", "issue" : "4", "issued" : { "date-parts" : [ [ "2014" ] ] }, "page" : "42-47", "title" : "Resolving Hjort\u2019s Dilemma: How Is recruitment related to spawning stock biomass in marine fish?", "type" : "article-journal", "volume" : "27" }, "uris" : [ "http://www.mendeley.com/documents/?uuid=dc3c62c1-a451-4cb5-a97f-63e696b73e64" ] } ], "mendeley" : { "formattedCitation" : "(Cury et al. 2014)", "plainTextFormattedCitation" : "(Cury et al. 2014)", "previouslyFormattedCitation" : "(Cury et al. 2014)" }, "properties" : { "noteIndex" : 0 }, "schema" : "https://github.com/citation-style-language/schema/raw/master/csl-citation.json" }</w:delInstrText>
        </w:r>
        <w:r w:rsidR="007B0715" w:rsidDel="007C3901">
          <w:fldChar w:fldCharType="separate"/>
        </w:r>
        <w:r w:rsidR="007B0715" w:rsidRPr="007B0715" w:rsidDel="007C3901">
          <w:rPr>
            <w:noProof/>
          </w:rPr>
          <w:delText>(Cury et al. 2014)</w:delText>
        </w:r>
        <w:r w:rsidR="007B0715" w:rsidDel="007C3901">
          <w:fldChar w:fldCharType="end"/>
        </w:r>
        <w:r w:rsidR="00683A2A" w:rsidDel="007C3901">
          <w:delText xml:space="preserve">. </w:delText>
        </w:r>
      </w:del>
      <w:r w:rsidR="00EB0910">
        <w:t xml:space="preserve">In </w:t>
      </w:r>
      <w:commentRangeEnd w:id="36"/>
      <w:r w:rsidR="007C3901">
        <w:rPr>
          <w:rStyle w:val="Marquedecommentaire"/>
        </w:rPr>
        <w:commentReference w:id="36"/>
      </w:r>
      <w:r w:rsidR="00EB0910">
        <w:t xml:space="preserve">short, </w:t>
      </w:r>
      <w:r w:rsidR="0035067E">
        <w:t>these results support the</w:t>
      </w:r>
      <w:r w:rsidR="001841B7">
        <w:t xml:space="preserve"> </w:t>
      </w:r>
      <w:r w:rsidR="00953CB9">
        <w:t>hypothesis</w:t>
      </w:r>
      <w:r w:rsidR="001841B7">
        <w:t xml:space="preserve"> that recruitment is ultimately a complex combination of abiotic and biotic processes.</w:t>
      </w:r>
      <w:ins w:id="40" w:author="SPlourde" w:date="2019-11-08T14:00:00Z">
        <w:r w:rsidR="007C3901" w:rsidRPr="007C3901">
          <w:t xml:space="preserve"> </w:t>
        </w:r>
        <w:r w:rsidR="007C3901">
          <w:t xml:space="preserve">The overwhelmingly importance of environmental conditions  in determining recruitment strength  is consistent with an analysis of 211 fish stocks, which revealed a persistent stock-recruitment relationship but with a limited explanatory power </w:t>
        </w:r>
        <w:r w:rsidR="007C3901">
          <w:fldChar w:fldCharType="begin" w:fldLock="1"/>
        </w:r>
        <w:r w:rsidR="007C3901">
          <w:instrText>ADDIN CSL_CITATION { "citationItems" : [ { "id" : "ITEM-1", "itemData" : { "author" : [ { "dropping-particle" : "", "family" : "Cury", "given" : "Philippe", "non-dropping-particle" : "", "parse-names" : false, "suffix" : "" }, { "dropping-particle" : "", "family" : "Fromentin", "given" : "J-M", "non-dropping-particle" : "", "parse-names" : false, "suffix" : "" }, { "dropping-particle" : "", "family" : "Figuet", "given" : "S", "non-dropping-particle" : "", "parse-names" : false, "suffix" : "" }, { "dropping-particle" : "", "family" : "Bonhommeau", "given" : "S", "non-dropping-particle" : "", "parse-names" : false, "suffix" : "" } ], "container-title" : "Oceanography", "id" : "ITEM-1", "issue" : "4", "issued" : { "date-parts" : [ [ "2014" ] ] }, "page" : "42-47", "title" : "Resolving Hjort\u2019s Dilemma: How Is recruitment related to spawning stock biomass in marine fish?", "type" : "article-journal", "volume" : "27" }, "uris" : [ "http://www.mendeley.com/documents/?uuid=dc3c62c1-a451-4cb5-a97f-63e696b73e64" ] } ], "mendeley" : { "formattedCitation" : "(Cury et al. 2014)", "plainTextFormattedCitation" : "(Cury et al. 2014)", "previouslyFormattedCitation" : "(Cury et al. 2014)" }, "properties" : { "noteIndex" : 0 }, "schema" : "https://github.com/citation-style-language/schema/raw/master/csl-citation.json" }</w:instrText>
        </w:r>
        <w:r w:rsidR="007C3901">
          <w:fldChar w:fldCharType="separate"/>
        </w:r>
        <w:r w:rsidR="007C3901" w:rsidRPr="007B0715">
          <w:rPr>
            <w:noProof/>
          </w:rPr>
          <w:t>(Cury et al. 2014)</w:t>
        </w:r>
        <w:r w:rsidR="007C3901">
          <w:fldChar w:fldCharType="end"/>
        </w:r>
        <w:r w:rsidR="007C3901">
          <w:t>, indicating the importance of accounting for in stock assessment.</w:t>
        </w:r>
      </w:ins>
    </w:p>
    <w:p w14:paraId="2C470916" w14:textId="77777777" w:rsidR="00355FE7" w:rsidRDefault="00071FA2" w:rsidP="00355FE7">
      <w:pPr>
        <w:pStyle w:val="Titre2"/>
        <w:spacing w:line="480" w:lineRule="auto"/>
        <w:ind w:left="576"/>
        <w:jc w:val="both"/>
      </w:pPr>
      <w:r>
        <w:lastRenderedPageBreak/>
        <w:t>I</w:t>
      </w:r>
      <w:r w:rsidR="00355FE7">
        <w:t xml:space="preserve">mplications </w:t>
      </w:r>
      <w:r w:rsidR="00530C51">
        <w:t xml:space="preserve">of </w:t>
      </w:r>
      <w:r>
        <w:t xml:space="preserve">long-term </w:t>
      </w:r>
      <w:r w:rsidR="00530C51">
        <w:t>shifts in the zooplankton community</w:t>
      </w:r>
    </w:p>
    <w:p w14:paraId="3C345B8C" w14:textId="4969D028" w:rsidR="00355FE7" w:rsidRDefault="009D0F26" w:rsidP="00891C6E">
      <w:pPr>
        <w:spacing w:line="480" w:lineRule="auto"/>
        <w:jc w:val="both"/>
      </w:pPr>
      <w:r>
        <w:t>A</w:t>
      </w:r>
      <w:r w:rsidR="00865495">
        <w:t xml:space="preserve"> marked long-term shift in the zooplankton community</w:t>
      </w:r>
      <w:r w:rsidR="00A05D75">
        <w:t>, as quantified by zooplankton PC1</w:t>
      </w:r>
      <w:r w:rsidR="007C3F18">
        <w:t xml:space="preserve">, </w:t>
      </w:r>
      <w:r w:rsidR="00865495">
        <w:t>feature</w:t>
      </w:r>
      <w:r w:rsidR="0051559F">
        <w:t>d</w:t>
      </w:r>
      <w:r w:rsidR="00865495">
        <w:t xml:space="preserve"> prominently in o</w:t>
      </w:r>
      <w:r w:rsidR="00D20716">
        <w:t xml:space="preserve">ptimal models </w:t>
      </w:r>
      <w:r w:rsidR="00451530">
        <w:t>for</w:t>
      </w:r>
      <w:r w:rsidR="00D20716">
        <w:t xml:space="preserve"> GSL stocks</w:t>
      </w:r>
      <w:r w:rsidR="00C31FED">
        <w:t xml:space="preserve"> (Fig 1)</w:t>
      </w:r>
      <w:r w:rsidR="00D20716">
        <w:t>.</w:t>
      </w:r>
      <w:r w:rsidR="00CB64FB">
        <w:t xml:space="preserve"> </w:t>
      </w:r>
      <w:r w:rsidR="00724487">
        <w:t>A</w:t>
      </w:r>
      <w:r w:rsidR="00355FE7" w:rsidRPr="00355FE7">
        <w:t xml:space="preserve">lmost all </w:t>
      </w:r>
      <w:r w:rsidR="001570F6">
        <w:t>of these models</w:t>
      </w:r>
      <w:r w:rsidR="00355FE7" w:rsidRPr="00355FE7">
        <w:t xml:space="preserve"> showed a decrease </w:t>
      </w:r>
      <w:r w:rsidR="00C3574E">
        <w:t>in the response variable</w:t>
      </w:r>
      <w:ins w:id="41" w:author="SPlourde" w:date="2019-11-09T05:28:00Z">
        <w:r w:rsidR="00A568E7">
          <w:t xml:space="preserve"> (condition, recruitment, abundance)</w:t>
        </w:r>
      </w:ins>
      <w:r w:rsidR="00C3574E">
        <w:t xml:space="preserve"> </w:t>
      </w:r>
      <w:r w:rsidR="00355FE7" w:rsidRPr="00355FE7">
        <w:t>with increasing principal component score, regardless of the metric they describe</w:t>
      </w:r>
      <w:r w:rsidR="00451530">
        <w:t xml:space="preserve"> (results not shown)</w:t>
      </w:r>
      <w:r w:rsidR="00355FE7" w:rsidRPr="00355FE7">
        <w:t xml:space="preserve">. One exception is for the abundance of autumn-spawning 4R herring, which showed a strong increase with increasing zooplankton PC1. </w:t>
      </w:r>
      <w:commentRangeStart w:id="42"/>
      <w:r w:rsidR="00355FE7" w:rsidRPr="00355FE7">
        <w:t>These results suggest</w:t>
      </w:r>
      <w:r w:rsidR="00697201">
        <w:t>ed</w:t>
      </w:r>
      <w:r w:rsidR="00355FE7" w:rsidRPr="00355FE7">
        <w:t xml:space="preserve"> that if the long-term </w:t>
      </w:r>
      <w:r w:rsidR="00AB4DAF">
        <w:t xml:space="preserve">zooplankton </w:t>
      </w:r>
      <w:r w:rsidR="00355FE7" w:rsidRPr="00355FE7">
        <w:t>trend continues</w:t>
      </w:r>
      <w:r w:rsidR="0059660F">
        <w:t>,</w:t>
      </w:r>
      <w:r w:rsidR="00355FE7" w:rsidRPr="00355FE7">
        <w:t xml:space="preserve"> </w:t>
      </w:r>
      <w:ins w:id="43" w:author="SPlourde" w:date="2019-11-09T05:43:00Z">
        <w:r w:rsidR="00B928BC">
          <w:t xml:space="preserve">many </w:t>
        </w:r>
      </w:ins>
      <w:r w:rsidR="00355FE7" w:rsidRPr="00355FE7">
        <w:t xml:space="preserve">GSL fish stocks </w:t>
      </w:r>
      <w:ins w:id="44" w:author="SPlourde" w:date="2019-11-08T14:21:00Z">
        <w:r w:rsidR="00A11A08">
          <w:t xml:space="preserve">productivity should </w:t>
        </w:r>
      </w:ins>
      <w:del w:id="45" w:author="SPlourde" w:date="2019-11-08T14:22:00Z">
        <w:r w:rsidR="00355FE7" w:rsidRPr="00355FE7" w:rsidDel="00A11A08">
          <w:delText xml:space="preserve">will </w:delText>
        </w:r>
      </w:del>
      <w:r w:rsidR="00355FE7" w:rsidRPr="00355FE7">
        <w:t>decline as a result</w:t>
      </w:r>
      <w:r w:rsidR="006029A7">
        <w:t>,</w:t>
      </w:r>
      <w:r w:rsidR="00355FE7" w:rsidRPr="00355FE7">
        <w:t xml:space="preserve"> in terms of condition (4R &amp; 4S autumn-spawning herring), </w:t>
      </w:r>
      <w:del w:id="46" w:author="SPlourde" w:date="2019-11-09T05:43:00Z">
        <w:r w:rsidR="00355FE7" w:rsidRPr="00355FE7" w:rsidDel="00B928BC">
          <w:delText xml:space="preserve">abundance (mackerel, 4R &amp; 4T spring-spawning herring) </w:delText>
        </w:r>
      </w:del>
      <w:r w:rsidR="00355FE7" w:rsidRPr="00355FE7">
        <w:t xml:space="preserve">and recruitment (4R autumn-spawning herring). </w:t>
      </w:r>
      <w:commentRangeEnd w:id="42"/>
      <w:r w:rsidR="00B928BC">
        <w:rPr>
          <w:rStyle w:val="Marquedecommentaire"/>
        </w:rPr>
        <w:commentReference w:id="42"/>
      </w:r>
      <w:r w:rsidR="00355FE7" w:rsidRPr="00355FE7">
        <w:t xml:space="preserve">In contrast, abundance of silver hake on the SS and recruitment of capelin on the NLS both showed positive trends with respect to zooplankton PC1, suggesting improvements if the trend persists. </w:t>
      </w:r>
      <w:r w:rsidR="006A16C2">
        <w:t xml:space="preserve">The </w:t>
      </w:r>
      <w:r w:rsidR="00891C6E">
        <w:t>key role played by this</w:t>
      </w:r>
      <w:r w:rsidR="002A5CFE">
        <w:t xml:space="preserve"> </w:t>
      </w:r>
      <w:r w:rsidR="006A16C2">
        <w:t>l</w:t>
      </w:r>
      <w:r w:rsidR="00355FE7" w:rsidRPr="00355FE7">
        <w:t>ong-term</w:t>
      </w:r>
      <w:r w:rsidR="00891C6E">
        <w:t>,</w:t>
      </w:r>
      <w:r w:rsidR="00355FE7" w:rsidRPr="00355FE7">
        <w:t xml:space="preserve"> </w:t>
      </w:r>
      <w:r w:rsidR="006A16C2" w:rsidRPr="00355FE7">
        <w:t xml:space="preserve">composite signal of suitable habitat </w:t>
      </w:r>
      <w:r w:rsidR="006A16C2">
        <w:t>(</w:t>
      </w:r>
      <w:r w:rsidR="006A16C2" w:rsidRPr="00740D93">
        <w:rPr>
          <w:i/>
        </w:rPr>
        <w:t>e.g.,</w:t>
      </w:r>
      <w:r w:rsidR="006A16C2">
        <w:t xml:space="preserve"> food quality and quantity, thermal condition</w:t>
      </w:r>
      <w:r w:rsidR="006C3C70">
        <w:t>s</w:t>
      </w:r>
      <w:r w:rsidR="006A16C2">
        <w:t xml:space="preserve">) </w:t>
      </w:r>
      <w:r w:rsidR="00355FE7" w:rsidRPr="00355FE7">
        <w:t>demonstrat</w:t>
      </w:r>
      <w:r w:rsidR="006A16C2">
        <w:t>ed</w:t>
      </w:r>
      <w:r w:rsidR="00355FE7" w:rsidRPr="00355FE7">
        <w:t xml:space="preserve"> that </w:t>
      </w:r>
      <w:r w:rsidR="00FF1EC8">
        <w:t>zooplankton community composition is</w:t>
      </w:r>
      <w:r w:rsidR="004C5E4F">
        <w:t xml:space="preserve"> </w:t>
      </w:r>
      <w:r w:rsidR="00735BFD">
        <w:t xml:space="preserve">a </w:t>
      </w:r>
      <w:r w:rsidR="004C5E4F">
        <w:t>potentially</w:t>
      </w:r>
      <w:r w:rsidR="00FF1EC8">
        <w:t xml:space="preserve"> valuable index of </w:t>
      </w:r>
      <w:r w:rsidR="00E36A9D">
        <w:t>system state when</w:t>
      </w:r>
      <w:r w:rsidR="00355FE7" w:rsidRPr="00355FE7">
        <w:t xml:space="preserve"> quantitatively modelling fish stock dynamics</w:t>
      </w:r>
      <w:ins w:id="48" w:author="SPlourde" w:date="2019-11-09T05:45:00Z">
        <w:r w:rsidR="00D91438">
          <w:t xml:space="preserve">, and should be considered </w:t>
        </w:r>
        <w:r w:rsidR="00D91438">
          <w:t>in future ecosystem-based approa</w:t>
        </w:r>
        <w:r w:rsidR="00D91438">
          <w:t>ches to fish stock</w:t>
        </w:r>
        <w:r w:rsidR="00D91438">
          <w:t xml:space="preserve"> </w:t>
        </w:r>
      </w:ins>
      <w:ins w:id="49" w:author="SPlourde" w:date="2019-11-09T05:46:00Z">
        <w:r w:rsidR="00D91438">
          <w:t xml:space="preserve">assessment </w:t>
        </w:r>
      </w:ins>
      <w:ins w:id="50" w:author="SPlourde" w:date="2019-11-09T05:45:00Z">
        <w:r w:rsidR="00D91438">
          <w:t>management</w:t>
        </w:r>
      </w:ins>
      <w:ins w:id="51" w:author="SPlourde" w:date="2019-11-09T05:46:00Z">
        <w:r w:rsidR="00D91438">
          <w:t>.</w:t>
        </w:r>
      </w:ins>
      <w:del w:id="52" w:author="SPlourde" w:date="2019-11-09T05:45:00Z">
        <w:r w:rsidR="00355FE7" w:rsidRPr="00355FE7" w:rsidDel="00D91438">
          <w:delText>.</w:delText>
        </w:r>
      </w:del>
    </w:p>
    <w:p w14:paraId="3FA8D96F" w14:textId="77777777" w:rsidR="007C5382" w:rsidRDefault="00962BE0" w:rsidP="007C5382">
      <w:pPr>
        <w:pStyle w:val="Titre2"/>
        <w:spacing w:line="480" w:lineRule="auto"/>
        <w:ind w:left="576"/>
        <w:jc w:val="both"/>
      </w:pPr>
      <w:r>
        <w:t>Conclusions</w:t>
      </w:r>
    </w:p>
    <w:p w14:paraId="4BAA4D6B" w14:textId="77777777" w:rsidR="00EB2B8B" w:rsidRDefault="002874A4" w:rsidP="00633B78">
      <w:pPr>
        <w:spacing w:line="480" w:lineRule="auto"/>
        <w:jc w:val="both"/>
      </w:pPr>
      <w:r>
        <w:t xml:space="preserve">GAMs describing fish metrics revealed broad trends in drivers across various stocks of the NW Atlantic. </w:t>
      </w:r>
      <w:r w:rsidR="007C5382">
        <w:t xml:space="preserve">Condition </w:t>
      </w:r>
      <w:r>
        <w:t>was primarily</w:t>
      </w:r>
      <w:r w:rsidR="007C5382">
        <w:t xml:space="preserve"> affected by</w:t>
      </w:r>
      <w:r>
        <w:t xml:space="preserve"> PCs related to</w:t>
      </w:r>
      <w:r w:rsidR="007C5382">
        <w:t xml:space="preserve"> food</w:t>
      </w:r>
      <w:r>
        <w:t xml:space="preserve"> </w:t>
      </w:r>
      <w:r w:rsidR="00736FED">
        <w:t>quantity</w:t>
      </w:r>
      <w:r>
        <w:t xml:space="preserve"> </w:t>
      </w:r>
      <w:r w:rsidR="008A002B">
        <w:t>(</w:t>
      </w:r>
      <w:r w:rsidR="008A002B" w:rsidRPr="00027EAE">
        <w:rPr>
          <w:i/>
        </w:rPr>
        <w:t>i.e.</w:t>
      </w:r>
      <w:r w:rsidR="000D69E1" w:rsidRPr="00027EAE">
        <w:rPr>
          <w:i/>
        </w:rPr>
        <w:t>,</w:t>
      </w:r>
      <w:r w:rsidR="008A002B">
        <w:t xml:space="preserve"> system productivity) </w:t>
      </w:r>
      <w:r>
        <w:t>and quality</w:t>
      </w:r>
      <w:r w:rsidR="008A002B">
        <w:t xml:space="preserve"> (</w:t>
      </w:r>
      <w:r w:rsidR="008A002B" w:rsidRPr="00027EAE">
        <w:rPr>
          <w:i/>
        </w:rPr>
        <w:t>i.e.,</w:t>
      </w:r>
      <w:r w:rsidR="008A002B">
        <w:t xml:space="preserve"> composition of the zooplankton community)</w:t>
      </w:r>
      <w:r>
        <w:t xml:space="preserve">, </w:t>
      </w:r>
      <w:r w:rsidR="0012728D">
        <w:t>whereas a</w:t>
      </w:r>
      <w:r w:rsidR="007C1A0D">
        <w:t xml:space="preserve">bundance </w:t>
      </w:r>
      <w:r>
        <w:t xml:space="preserve">was chiefly a function </w:t>
      </w:r>
      <w:r w:rsidR="007C1A0D">
        <w:t>of zooplankton and physical</w:t>
      </w:r>
      <w:r w:rsidR="005A5E1A">
        <w:t xml:space="preserve"> PCs</w:t>
      </w:r>
      <w:r w:rsidR="007C1A0D">
        <w:t xml:space="preserve">, which define suitable habitat in terms of </w:t>
      </w:r>
      <w:r w:rsidR="009A0580">
        <w:t xml:space="preserve">availability of </w:t>
      </w:r>
      <w:r w:rsidR="007C1A0D">
        <w:t xml:space="preserve">prey and </w:t>
      </w:r>
      <w:r w:rsidR="0070658D">
        <w:t>temperature</w:t>
      </w:r>
      <w:r w:rsidR="005A5E1A">
        <w:t xml:space="preserve">. </w:t>
      </w:r>
      <w:r w:rsidR="00801BAB">
        <w:t>Models of r</w:t>
      </w:r>
      <w:r w:rsidR="00FB4EEE">
        <w:t>ecruitment</w:t>
      </w:r>
      <w:r w:rsidR="005A5E1A">
        <w:t xml:space="preserve"> featured almost all possible predictors</w:t>
      </w:r>
      <w:r w:rsidR="00A02299">
        <w:t>, reflect</w:t>
      </w:r>
      <w:r w:rsidR="00C61425">
        <w:t>ing</w:t>
      </w:r>
      <w:r w:rsidR="00A02299">
        <w:t xml:space="preserve"> the complex combination of processes involved.</w:t>
      </w:r>
      <w:r w:rsidR="00991025">
        <w:t xml:space="preserve"> These results are consistent with observations, although t</w:t>
      </w:r>
      <w:r w:rsidR="00633B78">
        <w:t xml:space="preserve">here are other biotic and abiotic factors that potentially affect fish stock metrics that were not considered in our analysis, such as </w:t>
      </w:r>
      <w:r w:rsidR="0071130D">
        <w:t xml:space="preserve">parasites, </w:t>
      </w:r>
      <w:r w:rsidR="00991025">
        <w:t xml:space="preserve">inter- and intraspecies </w:t>
      </w:r>
      <w:r w:rsidR="0071130D">
        <w:t xml:space="preserve">competition, </w:t>
      </w:r>
      <w:r w:rsidR="00991025">
        <w:t xml:space="preserve">predation, and </w:t>
      </w:r>
      <w:r w:rsidR="00C0560A">
        <w:t>oxygen</w:t>
      </w:r>
      <w:r w:rsidR="00633B78">
        <w:t xml:space="preserve"> saturation.</w:t>
      </w:r>
      <w:r w:rsidR="00EB2B8B">
        <w:t xml:space="preserve"> </w:t>
      </w:r>
      <w:r w:rsidR="00DE010B">
        <w:t>As a result, the contribution of these factors cannot be assessed</w:t>
      </w:r>
      <w:r w:rsidR="00A80834">
        <w:t>. Nonetheless,</w:t>
      </w:r>
      <w:r w:rsidR="00DE010B">
        <w:t xml:space="preserve"> </w:t>
      </w:r>
      <w:r w:rsidR="00784815">
        <w:t xml:space="preserve">models </w:t>
      </w:r>
      <w:r w:rsidR="00A80834">
        <w:t xml:space="preserve">presented here </w:t>
      </w:r>
      <w:r w:rsidR="00784815">
        <w:t>are able to explain</w:t>
      </w:r>
      <w:r w:rsidR="00784815" w:rsidRPr="00784815">
        <w:t xml:space="preserve"> </w:t>
      </w:r>
      <w:r w:rsidR="00784815">
        <w:t xml:space="preserve">on </w:t>
      </w:r>
      <w:r w:rsidR="00784815">
        <w:lastRenderedPageBreak/>
        <w:t>average</w:t>
      </w:r>
      <w:r w:rsidR="00657C8B">
        <w:t xml:space="preserve"> 72% of the deviance with the predictors </w:t>
      </w:r>
      <w:r w:rsidR="005644CD">
        <w:t>included in our analysis</w:t>
      </w:r>
      <w:r w:rsidR="00A80834">
        <w:t>, suggesting that key processes are represented</w:t>
      </w:r>
      <w:r w:rsidR="005644CD">
        <w:t>.</w:t>
      </w:r>
      <w:r w:rsidR="004B5A1D">
        <w:t xml:space="preserve"> </w:t>
      </w:r>
      <w:r w:rsidR="00A82C21">
        <w:t>In particular, t</w:t>
      </w:r>
      <w:r w:rsidR="00EB2B8B">
        <w:t>he prominence of zooplankton PC</w:t>
      </w:r>
      <w:r w:rsidR="00732393">
        <w:t>1</w:t>
      </w:r>
      <w:r w:rsidR="00EB2B8B">
        <w:t xml:space="preserve"> across </w:t>
      </w:r>
      <w:r w:rsidR="00050CBB">
        <w:t>optimal</w:t>
      </w:r>
      <w:r w:rsidR="008C1A09">
        <w:t xml:space="preserve"> models</w:t>
      </w:r>
      <w:r w:rsidR="00EB2B8B">
        <w:t xml:space="preserve"> </w:t>
      </w:r>
      <w:r w:rsidR="00AE229F">
        <w:t>suggest</w:t>
      </w:r>
      <w:r w:rsidR="003A48B7">
        <w:t>s</w:t>
      </w:r>
      <w:r w:rsidR="00AE229F">
        <w:t xml:space="preserve"> zooplankton abundances </w:t>
      </w:r>
      <w:r w:rsidR="00A34117">
        <w:t>are promising</w:t>
      </w:r>
      <w:r w:rsidR="00DE010B">
        <w:t xml:space="preserve"> indices </w:t>
      </w:r>
      <w:r w:rsidR="00EB2B8B">
        <w:t xml:space="preserve">of both </w:t>
      </w:r>
      <w:r w:rsidR="005658A4">
        <w:t>biotic and abiotic</w:t>
      </w:r>
      <w:r w:rsidR="0030374C">
        <w:t xml:space="preserve"> processes that </w:t>
      </w:r>
      <w:r w:rsidR="00732393">
        <w:t>influence fish stocks</w:t>
      </w:r>
      <w:r w:rsidR="00A34117">
        <w:t xml:space="preserve"> </w:t>
      </w:r>
      <w:r w:rsidR="00B00005">
        <w:t>and</w:t>
      </w:r>
      <w:r w:rsidR="00A34117">
        <w:t xml:space="preserve"> </w:t>
      </w:r>
      <w:r w:rsidR="004F6190">
        <w:t xml:space="preserve">should be </w:t>
      </w:r>
      <w:r w:rsidR="00A34117">
        <w:t>consider</w:t>
      </w:r>
      <w:r w:rsidR="00B53DAE">
        <w:t>e</w:t>
      </w:r>
      <w:r w:rsidR="00A34117">
        <w:t>d</w:t>
      </w:r>
      <w:r w:rsidR="004F6190">
        <w:t xml:space="preserve"> in future ecosystem-based approaches to fisheries management.</w:t>
      </w:r>
    </w:p>
    <w:p w14:paraId="5F68D065" w14:textId="77777777" w:rsidR="00263B1D" w:rsidRDefault="00263B1D" w:rsidP="00263B1D">
      <w:pPr>
        <w:pStyle w:val="Titre1"/>
        <w:spacing w:line="480" w:lineRule="auto"/>
        <w:jc w:val="both"/>
      </w:pPr>
      <w:r>
        <w:t>References</w:t>
      </w:r>
      <w:r w:rsidR="00786528">
        <w:t xml:space="preserve"> </w:t>
      </w:r>
    </w:p>
    <w:p w14:paraId="35DA15D0" w14:textId="3C6B8DB0" w:rsidR="004C1697" w:rsidRPr="004C1697" w:rsidRDefault="00263B1D" w:rsidP="004C1697">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4C1697" w:rsidRPr="004C1697">
        <w:rPr>
          <w:rFonts w:cs="Times New Roman"/>
          <w:noProof/>
          <w:szCs w:val="24"/>
        </w:rPr>
        <w:t xml:space="preserve">Brander, K.M. 1995. The effect of temperature on growth of Atlantic cod (Gadus morhua L.). ICES J. Mar. Sci. </w:t>
      </w:r>
      <w:r w:rsidR="004C1697" w:rsidRPr="004C1697">
        <w:rPr>
          <w:rFonts w:cs="Times New Roman"/>
          <w:b/>
          <w:bCs/>
          <w:noProof/>
          <w:szCs w:val="24"/>
        </w:rPr>
        <w:t>52</w:t>
      </w:r>
      <w:r w:rsidR="004C1697" w:rsidRPr="004C1697">
        <w:rPr>
          <w:rFonts w:cs="Times New Roman"/>
          <w:noProof/>
          <w:szCs w:val="24"/>
        </w:rPr>
        <w:t>: 1–10.</w:t>
      </w:r>
    </w:p>
    <w:p w14:paraId="0A83ACB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Brander, K.M. 2005. Cod recruitment is strongly affected by climate when stock biomass is low. Ices J. Mar. Sci. </w:t>
      </w:r>
      <w:r w:rsidRPr="004C1697">
        <w:rPr>
          <w:rFonts w:cs="Times New Roman"/>
          <w:b/>
          <w:bCs/>
          <w:noProof/>
          <w:szCs w:val="24"/>
        </w:rPr>
        <w:t>62</w:t>
      </w:r>
      <w:r w:rsidRPr="004C1697">
        <w:rPr>
          <w:rFonts w:cs="Times New Roman"/>
          <w:noProof/>
          <w:szCs w:val="24"/>
        </w:rPr>
        <w:t>: 339–343. doi:10.1016/j.icesjms.2004.07.029.</w:t>
      </w:r>
    </w:p>
    <w:p w14:paraId="78850439"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Brickman, D., Shackell, N.L., and Frank, K.T. 2001. Modelling the retention and survival of Browns Bank haddock larvae using an early life stage model. Fish. Oceanogr. </w:t>
      </w:r>
      <w:r w:rsidRPr="004C1697">
        <w:rPr>
          <w:rFonts w:cs="Times New Roman"/>
          <w:b/>
          <w:bCs/>
          <w:noProof/>
          <w:szCs w:val="24"/>
        </w:rPr>
        <w:t>10</w:t>
      </w:r>
      <w:r w:rsidRPr="004C1697">
        <w:rPr>
          <w:rFonts w:cs="Times New Roman"/>
          <w:noProof/>
          <w:szCs w:val="24"/>
        </w:rPr>
        <w:t>(3): 284–296.</w:t>
      </w:r>
    </w:p>
    <w:p w14:paraId="21FFFD90"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Brophy, D., Danilowicz, B.S., and King, P.A. 2006. Spawning season fidelity in sympatric populations of Atlantic herring (Clupea harengus). Can. J. Fish. Aquat. Sci. </w:t>
      </w:r>
      <w:r w:rsidRPr="004C1697">
        <w:rPr>
          <w:rFonts w:cs="Times New Roman"/>
          <w:b/>
          <w:bCs/>
          <w:noProof/>
          <w:szCs w:val="24"/>
        </w:rPr>
        <w:t>63</w:t>
      </w:r>
      <w:r w:rsidRPr="004C1697">
        <w:rPr>
          <w:rFonts w:cs="Times New Roman"/>
          <w:noProof/>
          <w:szCs w:val="24"/>
        </w:rPr>
        <w:t>: 607–616. doi:10.1139/F05-235.</w:t>
      </w:r>
    </w:p>
    <w:p w14:paraId="74AF44B7"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Brosset, P., Doniol-Valcroze, T., Swain, D.P., Lehoux, C., Van Beveren, E., Mbaye, B.C., Emond, K., and Plourde, S. 2018. Environmental variability controls recruitment but with different drivers among spawning components in Gulf of St . Lawrence herring stocks. Fish. Oceanogr. </w:t>
      </w:r>
      <w:r w:rsidRPr="004C1697">
        <w:rPr>
          <w:rFonts w:cs="Times New Roman"/>
          <w:b/>
          <w:bCs/>
          <w:noProof/>
          <w:szCs w:val="24"/>
        </w:rPr>
        <w:t>00</w:t>
      </w:r>
      <w:r w:rsidRPr="004C1697">
        <w:rPr>
          <w:rFonts w:cs="Times New Roman"/>
          <w:noProof/>
          <w:szCs w:val="24"/>
        </w:rPr>
        <w:t>(July 2017): 1–17. doi:10.1111/fog.12272.</w:t>
      </w:r>
    </w:p>
    <w:p w14:paraId="02EC24A8"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Cury, P., Fromentin, J.-M., Figuet, S., and Bonhommeau, S. 2014. Resolving Hjort’s Dilemma: How Is recruitment related to spawning stock biomass in marine fish? Oceanography </w:t>
      </w:r>
      <w:r w:rsidRPr="004C1697">
        <w:rPr>
          <w:rFonts w:cs="Times New Roman"/>
          <w:b/>
          <w:bCs/>
          <w:noProof/>
          <w:szCs w:val="24"/>
        </w:rPr>
        <w:t>27</w:t>
      </w:r>
      <w:r w:rsidRPr="004C1697">
        <w:rPr>
          <w:rFonts w:cs="Times New Roman"/>
          <w:noProof/>
          <w:szCs w:val="24"/>
        </w:rPr>
        <w:t>(4): 42–47.</w:t>
      </w:r>
    </w:p>
    <w:p w14:paraId="38470465"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Cury, P., and Roy, C. 1989. Optimal Environmental Window and Pelagic Fish Recruitment Success in Upwelling Areas. Can. J. Fish. Aquat. Sci. </w:t>
      </w:r>
      <w:r w:rsidRPr="004C1697">
        <w:rPr>
          <w:rFonts w:cs="Times New Roman"/>
          <w:b/>
          <w:bCs/>
          <w:noProof/>
          <w:szCs w:val="24"/>
        </w:rPr>
        <w:t>46</w:t>
      </w:r>
      <w:r w:rsidRPr="004C1697">
        <w:rPr>
          <w:rFonts w:cs="Times New Roman"/>
          <w:noProof/>
          <w:szCs w:val="24"/>
        </w:rPr>
        <w:t>: 670–680.</w:t>
      </w:r>
    </w:p>
    <w:p w14:paraId="1780557D"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Cushing, D.H. 1969. The Regularity of the Spawning Season of Some Fishes. J Cons Int Explor Mer </w:t>
      </w:r>
      <w:r w:rsidRPr="004C1697">
        <w:rPr>
          <w:rFonts w:cs="Times New Roman"/>
          <w:b/>
          <w:bCs/>
          <w:noProof/>
          <w:szCs w:val="24"/>
        </w:rPr>
        <w:t>33</w:t>
      </w:r>
      <w:r w:rsidRPr="004C1697">
        <w:rPr>
          <w:rFonts w:cs="Times New Roman"/>
          <w:noProof/>
          <w:szCs w:val="24"/>
        </w:rPr>
        <w:t>: 81–92.</w:t>
      </w:r>
    </w:p>
    <w:p w14:paraId="315C48C5"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Cushing, D.H. 1990. Plankton Production and Year-class Strength in Fish Populations: an Update of the Match/Mismatch Hypothesis. Adv. Mar. Biol. </w:t>
      </w:r>
      <w:r w:rsidRPr="004C1697">
        <w:rPr>
          <w:rFonts w:cs="Times New Roman"/>
          <w:b/>
          <w:bCs/>
          <w:noProof/>
          <w:szCs w:val="24"/>
        </w:rPr>
        <w:t>26</w:t>
      </w:r>
      <w:r w:rsidRPr="004C1697">
        <w:rPr>
          <w:rFonts w:cs="Times New Roman"/>
          <w:noProof/>
          <w:szCs w:val="24"/>
        </w:rPr>
        <w:t>: 249–293.</w:t>
      </w:r>
    </w:p>
    <w:p w14:paraId="3C60756C"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Fogarty, M.J., and Murawski, S.A. 1998. Large-Scale Disturbance and the Structure of Marine Systems : Fishery Impacts on Georges Bank. Ecol. Appl. </w:t>
      </w:r>
      <w:r w:rsidRPr="004C1697">
        <w:rPr>
          <w:rFonts w:cs="Times New Roman"/>
          <w:b/>
          <w:bCs/>
          <w:noProof/>
          <w:szCs w:val="24"/>
        </w:rPr>
        <w:t>8</w:t>
      </w:r>
      <w:r w:rsidRPr="004C1697">
        <w:rPr>
          <w:rFonts w:cs="Times New Roman"/>
          <w:noProof/>
          <w:szCs w:val="24"/>
        </w:rPr>
        <w:t>(1): S6–S22.</w:t>
      </w:r>
    </w:p>
    <w:p w14:paraId="5B85917D"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Francis, M.P. 1993. Does water temperature determine year class strength in New Zealand snapper (Pagrus auratus, Sparidae)? Fish. Oceanogr. </w:t>
      </w:r>
      <w:r w:rsidRPr="004C1697">
        <w:rPr>
          <w:rFonts w:cs="Times New Roman"/>
          <w:b/>
          <w:bCs/>
          <w:noProof/>
          <w:szCs w:val="24"/>
        </w:rPr>
        <w:t>2</w:t>
      </w:r>
      <w:r w:rsidRPr="004C1697">
        <w:rPr>
          <w:rFonts w:cs="Times New Roman"/>
          <w:noProof/>
          <w:szCs w:val="24"/>
        </w:rPr>
        <w:t>(2): 65–72.</w:t>
      </w:r>
    </w:p>
    <w:p w14:paraId="2E2B5FC6"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Frank, K.T., Petrie, B., Shackell, N.L., and Choi, J.S. 2006. Reconciling differences in trophic control in mid-latitude marine ecosystems. Ecol. Lett. </w:t>
      </w:r>
      <w:r w:rsidRPr="004C1697">
        <w:rPr>
          <w:rFonts w:cs="Times New Roman"/>
          <w:b/>
          <w:bCs/>
          <w:noProof/>
          <w:szCs w:val="24"/>
        </w:rPr>
        <w:t>9</w:t>
      </w:r>
      <w:r w:rsidRPr="004C1697">
        <w:rPr>
          <w:rFonts w:cs="Times New Roman"/>
          <w:noProof/>
          <w:szCs w:val="24"/>
        </w:rPr>
        <w:t>: 1096–1105. doi:10.1111/j.1461-0248.2006.00961.x.</w:t>
      </w:r>
    </w:p>
    <w:p w14:paraId="5105EFF7"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Gjøsæter, H. 1998. The population biology and exploitation of capelin (Mallotus villosus) in the barents sea. Sarsia </w:t>
      </w:r>
      <w:r w:rsidRPr="004C1697">
        <w:rPr>
          <w:rFonts w:cs="Times New Roman"/>
          <w:b/>
          <w:bCs/>
          <w:noProof/>
          <w:szCs w:val="24"/>
        </w:rPr>
        <w:t>83</w:t>
      </w:r>
      <w:r w:rsidRPr="004C1697">
        <w:rPr>
          <w:rFonts w:cs="Times New Roman"/>
          <w:noProof/>
          <w:szCs w:val="24"/>
        </w:rPr>
        <w:t>(6): 453–496. doi:10.1080/00364827.1998.10420445.</w:t>
      </w:r>
    </w:p>
    <w:p w14:paraId="6BD3CA0B"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lastRenderedPageBreak/>
        <w:t>Hebert, D., Pettipas, R., Brickman, D., and Dever, M. 2016. Sea Ice and Physical Oceanographic Conditions on the Scotian Shelf and in the Gulf of Maine during 2015. DFO Can. Sci. Advis. Sec. Res. Doc. (2015/040): v + 49.</w:t>
      </w:r>
    </w:p>
    <w:p w14:paraId="36FAF6BE"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Hela, I., and Laevastu, T. 1961. Fisheries Hydrography. Fishing News.</w:t>
      </w:r>
    </w:p>
    <w:p w14:paraId="54D89C7B" w14:textId="77777777" w:rsidR="004C1697" w:rsidRPr="003A7D90" w:rsidRDefault="004C1697" w:rsidP="004C1697">
      <w:pPr>
        <w:widowControl w:val="0"/>
        <w:autoSpaceDE w:val="0"/>
        <w:autoSpaceDN w:val="0"/>
        <w:adjustRightInd w:val="0"/>
        <w:spacing w:line="240" w:lineRule="auto"/>
        <w:ind w:left="480" w:hanging="480"/>
        <w:rPr>
          <w:rFonts w:cs="Times New Roman"/>
          <w:noProof/>
          <w:szCs w:val="24"/>
          <w:lang w:val="fr-CA"/>
          <w:rPrChange w:id="53" w:author="SPlourde" w:date="2019-11-08T12:20:00Z">
            <w:rPr>
              <w:rFonts w:cs="Times New Roman"/>
              <w:noProof/>
              <w:szCs w:val="24"/>
            </w:rPr>
          </w:rPrChange>
        </w:rPr>
      </w:pPr>
      <w:r w:rsidRPr="004C1697">
        <w:rPr>
          <w:rFonts w:cs="Times New Roman"/>
          <w:noProof/>
          <w:szCs w:val="24"/>
        </w:rPr>
        <w:t xml:space="preserve">Hjort, J. 1914. Fluctuations in the great fisheries of northern Europe viewed in the light of biological research. </w:t>
      </w:r>
      <w:r w:rsidRPr="003A7D90">
        <w:rPr>
          <w:rFonts w:cs="Times New Roman"/>
          <w:noProof/>
          <w:szCs w:val="24"/>
          <w:lang w:val="fr-CA"/>
          <w:rPrChange w:id="54" w:author="SPlourde" w:date="2019-11-08T12:20:00Z">
            <w:rPr>
              <w:rFonts w:cs="Times New Roman"/>
              <w:noProof/>
              <w:szCs w:val="24"/>
            </w:rPr>
          </w:rPrChange>
        </w:rPr>
        <w:t xml:space="preserve">Rapp. P.-V. Reun. Cons. Int. Explo. Mer </w:t>
      </w:r>
      <w:r w:rsidRPr="003A7D90">
        <w:rPr>
          <w:rFonts w:cs="Times New Roman"/>
          <w:b/>
          <w:bCs/>
          <w:noProof/>
          <w:szCs w:val="24"/>
          <w:lang w:val="fr-CA"/>
          <w:rPrChange w:id="55" w:author="SPlourde" w:date="2019-11-08T12:20:00Z">
            <w:rPr>
              <w:rFonts w:cs="Times New Roman"/>
              <w:b/>
              <w:bCs/>
              <w:noProof/>
              <w:szCs w:val="24"/>
            </w:rPr>
          </w:rPrChange>
        </w:rPr>
        <w:t>20</w:t>
      </w:r>
      <w:r w:rsidRPr="003A7D90">
        <w:rPr>
          <w:rFonts w:cs="Times New Roman"/>
          <w:noProof/>
          <w:szCs w:val="24"/>
          <w:lang w:val="fr-CA"/>
          <w:rPrChange w:id="56" w:author="SPlourde" w:date="2019-11-08T12:20:00Z">
            <w:rPr>
              <w:rFonts w:cs="Times New Roman"/>
              <w:noProof/>
              <w:szCs w:val="24"/>
            </w:rPr>
          </w:rPrChange>
        </w:rPr>
        <w:t>: 1–228.</w:t>
      </w:r>
    </w:p>
    <w:p w14:paraId="14F8032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3A7D90">
        <w:rPr>
          <w:rFonts w:cs="Times New Roman"/>
          <w:noProof/>
          <w:szCs w:val="24"/>
          <w:lang w:val="fr-CA"/>
          <w:rPrChange w:id="57" w:author="SPlourde" w:date="2019-11-08T12:20:00Z">
            <w:rPr>
              <w:rFonts w:cs="Times New Roman"/>
              <w:noProof/>
              <w:szCs w:val="24"/>
            </w:rPr>
          </w:rPrChange>
        </w:rPr>
        <w:t xml:space="preserve">Houde, E.D. 2008. </w:t>
      </w:r>
      <w:r w:rsidRPr="004C1697">
        <w:rPr>
          <w:rFonts w:cs="Times New Roman"/>
          <w:noProof/>
          <w:szCs w:val="24"/>
        </w:rPr>
        <w:t xml:space="preserve">Emerging from Hjort’s Shadow. J. Northwest Atl. Fish. Sci. </w:t>
      </w:r>
      <w:r w:rsidRPr="004C1697">
        <w:rPr>
          <w:rFonts w:cs="Times New Roman"/>
          <w:b/>
          <w:bCs/>
          <w:noProof/>
          <w:szCs w:val="24"/>
        </w:rPr>
        <w:t>41</w:t>
      </w:r>
      <w:r w:rsidRPr="004C1697">
        <w:rPr>
          <w:rFonts w:cs="Times New Roman"/>
          <w:noProof/>
          <w:szCs w:val="24"/>
        </w:rPr>
        <w:t>: 53–70. doi:10.2960/J.v41.m634.</w:t>
      </w:r>
    </w:p>
    <w:p w14:paraId="099D112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Iles, T.D., and Sinclair, M. 1982. Atlantic Herring : Stock Discreteness and Abundance. Science (80-. ). </w:t>
      </w:r>
      <w:r w:rsidRPr="004C1697">
        <w:rPr>
          <w:rFonts w:cs="Times New Roman"/>
          <w:b/>
          <w:bCs/>
          <w:noProof/>
          <w:szCs w:val="24"/>
        </w:rPr>
        <w:t>215</w:t>
      </w:r>
      <w:r w:rsidRPr="004C1697">
        <w:rPr>
          <w:rFonts w:cs="Times New Roman"/>
          <w:noProof/>
          <w:szCs w:val="24"/>
        </w:rPr>
        <w:t>(February): 627–634.</w:t>
      </w:r>
    </w:p>
    <w:p w14:paraId="69A720C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Johnson, C., Casault, B., Head, E., and Spry, J. 2017. Optical , chemical , and biological oceanographic conditions on the Scotian Shelf and in the eastern Gulf of Maine in 2014. (October).</w:t>
      </w:r>
    </w:p>
    <w:p w14:paraId="4BA0C9C2"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Krohn, M., Reidy, S., and Kerr, S. 1997. Bioenergetic analysis of the effects of temperature and prey availability on growth and condition of northern cod (Gadus morhua). Can. J. Fish. Aquat. Sci. </w:t>
      </w:r>
      <w:r w:rsidRPr="004C1697">
        <w:rPr>
          <w:rFonts w:cs="Times New Roman"/>
          <w:b/>
          <w:bCs/>
          <w:noProof/>
          <w:szCs w:val="24"/>
        </w:rPr>
        <w:t>54</w:t>
      </w:r>
      <w:r w:rsidRPr="004C1697">
        <w:rPr>
          <w:rFonts w:cs="Times New Roman"/>
          <w:noProof/>
          <w:szCs w:val="24"/>
        </w:rPr>
        <w:t>(Suppl. 1): 113–121.</w:t>
      </w:r>
    </w:p>
    <w:p w14:paraId="7268E70C"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Lamichhaney, S., Fuentes-pardo, A.P., Rafati, N., Ryman, N., and Mccracken, G.R. 2017. Parallel adaptive evolution of geographically distant herring populations on both sides of the North Atlantic Ocean. Proc. Natl. Acad. Sci. U. S. A. </w:t>
      </w:r>
      <w:r w:rsidRPr="004C1697">
        <w:rPr>
          <w:rFonts w:cs="Times New Roman"/>
          <w:b/>
          <w:bCs/>
          <w:noProof/>
          <w:szCs w:val="24"/>
        </w:rPr>
        <w:t>114</w:t>
      </w:r>
      <w:r w:rsidRPr="004C1697">
        <w:rPr>
          <w:rFonts w:cs="Times New Roman"/>
          <w:noProof/>
          <w:szCs w:val="24"/>
        </w:rPr>
        <w:t>(17): E3452–E3461. doi:10.1073/pnas.1617728114.</w:t>
      </w:r>
    </w:p>
    <w:p w14:paraId="3D74B3D1"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Lasker, R. 1978. The Relation Between Oceanographic Conditions and Larval Anchovy Food in the California Current: Identification of Factors Contributing to Recruitment Failure. Rapp. P.-V. Reun. Cons. Int. Explo. Mer </w:t>
      </w:r>
      <w:r w:rsidRPr="004C1697">
        <w:rPr>
          <w:rFonts w:cs="Times New Roman"/>
          <w:b/>
          <w:bCs/>
          <w:noProof/>
          <w:szCs w:val="24"/>
        </w:rPr>
        <w:t>173</w:t>
      </w:r>
      <w:r w:rsidRPr="004C1697">
        <w:rPr>
          <w:rFonts w:cs="Times New Roman"/>
          <w:noProof/>
          <w:szCs w:val="24"/>
        </w:rPr>
        <w:t>: 212–230.</w:t>
      </w:r>
    </w:p>
    <w:p w14:paraId="41232787"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Lloret, J., Shulman, G., and Love, M. 2014. Condition and Health Indicators of Exploited Marine Fishes. </w:t>
      </w:r>
      <w:r w:rsidRPr="004C1697">
        <w:rPr>
          <w:rFonts w:cs="Times New Roman"/>
          <w:i/>
          <w:iCs/>
          <w:noProof/>
          <w:szCs w:val="24"/>
        </w:rPr>
        <w:t>In</w:t>
      </w:r>
      <w:r w:rsidRPr="004C1697">
        <w:rPr>
          <w:rFonts w:cs="Times New Roman"/>
          <w:noProof/>
          <w:szCs w:val="24"/>
        </w:rPr>
        <w:t xml:space="preserve"> First. Wiley Blackwell.</w:t>
      </w:r>
    </w:p>
    <w:p w14:paraId="7CB02E45"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Mitchell, M.R., Harrison, G., Paule, K., Gagné, A., Maillet, G., and Strain, P. 2002. Atlantic Zonal Monitoring Program Sampling Protocol. Can. Tech. Rep. Hydrogr. Ocean Sci </w:t>
      </w:r>
      <w:r w:rsidRPr="004C1697">
        <w:rPr>
          <w:rFonts w:cs="Times New Roman"/>
          <w:b/>
          <w:bCs/>
          <w:noProof/>
          <w:szCs w:val="24"/>
        </w:rPr>
        <w:t>223</w:t>
      </w:r>
      <w:r w:rsidRPr="004C1697">
        <w:rPr>
          <w:rFonts w:cs="Times New Roman"/>
          <w:noProof/>
          <w:szCs w:val="24"/>
        </w:rPr>
        <w:t>: iv + 23. Available from ISSN 071 1-6764.</w:t>
      </w:r>
    </w:p>
    <w:p w14:paraId="0DEC112B"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Mowbray, F.K. 2012. Some results from soring acoustic surveys for capelin (Mallotus villosus) in NAFO Division 3L between 1982 and 2010. DFO Can. Sci. Advis. Sec. Res. Doc. </w:t>
      </w:r>
      <w:r w:rsidRPr="004C1697">
        <w:rPr>
          <w:rFonts w:cs="Times New Roman"/>
          <w:b/>
          <w:bCs/>
          <w:noProof/>
          <w:szCs w:val="24"/>
        </w:rPr>
        <w:t>2012/143</w:t>
      </w:r>
      <w:r w:rsidRPr="004C1697">
        <w:rPr>
          <w:rFonts w:cs="Times New Roman"/>
          <w:noProof/>
          <w:szCs w:val="24"/>
        </w:rPr>
        <w:t>: ii + 34 p.</w:t>
      </w:r>
    </w:p>
    <w:p w14:paraId="345B5B17"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Nye, J. a, Joyce, T.M., Kwon, Y.-O., and Link, J.S. 2011. Silver hake tracks changes in Northwest Atlantic circulation. Nat. Commun. </w:t>
      </w:r>
      <w:r w:rsidRPr="004C1697">
        <w:rPr>
          <w:rFonts w:cs="Times New Roman"/>
          <w:b/>
          <w:bCs/>
          <w:noProof/>
          <w:szCs w:val="24"/>
        </w:rPr>
        <w:t>2</w:t>
      </w:r>
      <w:r w:rsidRPr="004C1697">
        <w:rPr>
          <w:rFonts w:cs="Times New Roman"/>
          <w:noProof/>
          <w:szCs w:val="24"/>
        </w:rPr>
        <w:t>: 412. Nature Publishing Group. doi:10.1038/ncomms1420.</w:t>
      </w:r>
    </w:p>
    <w:p w14:paraId="2FC24B3C"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Ogawa, Y., and Nakahara, T. 1979. Interrelationships Between Pelagic Fishes and Plankton in the Coastal Fishing Ground of the Southwestern Japan Sea. Mar. Ecol. Prog. Ser. </w:t>
      </w:r>
      <w:r w:rsidRPr="004C1697">
        <w:rPr>
          <w:rFonts w:cs="Times New Roman"/>
          <w:b/>
          <w:bCs/>
          <w:noProof/>
          <w:szCs w:val="24"/>
        </w:rPr>
        <w:t>1</w:t>
      </w:r>
      <w:r w:rsidRPr="004C1697">
        <w:rPr>
          <w:rFonts w:cs="Times New Roman"/>
          <w:noProof/>
          <w:szCs w:val="24"/>
        </w:rPr>
        <w:t>: 115–122.</w:t>
      </w:r>
    </w:p>
    <w:p w14:paraId="4BCD1A62"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Orlova, E.L., Rudneva, G.B., Renaud, P.E., Eiane, K., Savinov, V., and Yurko, A.S. 2010. Climate impacts on feeding and condition of capelin Mallotus villosus in the Barents Sea : evidence and mechanisms from a 30 year data set. Aquat. Biol. </w:t>
      </w:r>
      <w:r w:rsidRPr="004C1697">
        <w:rPr>
          <w:rFonts w:cs="Times New Roman"/>
          <w:b/>
          <w:bCs/>
          <w:noProof/>
          <w:szCs w:val="24"/>
        </w:rPr>
        <w:t>10</w:t>
      </w:r>
      <w:r w:rsidRPr="004C1697">
        <w:rPr>
          <w:rFonts w:cs="Times New Roman"/>
          <w:noProof/>
          <w:szCs w:val="24"/>
        </w:rPr>
        <w:t>: 105–118. doi:10.3354/ab00265.</w:t>
      </w:r>
    </w:p>
    <w:p w14:paraId="1679F66C"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Pardoe, H., Thórdarson, G., and Marteinsdóttir, G. 2008. Spatial and temporal trends in condition of Atlantic cod Gadus morhua on the Icelandic shelf. Mar. Ecol. Prog. Ser. </w:t>
      </w:r>
      <w:r w:rsidRPr="004C1697">
        <w:rPr>
          <w:rFonts w:cs="Times New Roman"/>
          <w:b/>
          <w:bCs/>
          <w:noProof/>
          <w:szCs w:val="24"/>
        </w:rPr>
        <w:t>362</w:t>
      </w:r>
      <w:r w:rsidRPr="004C1697">
        <w:rPr>
          <w:rFonts w:cs="Times New Roman"/>
          <w:noProof/>
          <w:szCs w:val="24"/>
        </w:rPr>
        <w:t>: 261–277. doi:10.3354/meps07409.</w:t>
      </w:r>
    </w:p>
    <w:p w14:paraId="5FEF5863"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lastRenderedPageBreak/>
        <w:t xml:space="preserve">Paul, A.J., Paul, J.M., and Smith, R.L. 2018. Energy ingestion and conversion rate in pollock (Theragra chalcogramma) fed different prey types. ICES J. Mar. Sci. </w:t>
      </w:r>
      <w:r w:rsidRPr="004C1697">
        <w:rPr>
          <w:rFonts w:cs="Times New Roman"/>
          <w:b/>
          <w:bCs/>
          <w:noProof/>
          <w:szCs w:val="24"/>
        </w:rPr>
        <w:t>46</w:t>
      </w:r>
      <w:r w:rsidRPr="004C1697">
        <w:rPr>
          <w:rFonts w:cs="Times New Roman"/>
          <w:noProof/>
          <w:szCs w:val="24"/>
        </w:rPr>
        <w:t>(3): 232–234.</w:t>
      </w:r>
    </w:p>
    <w:p w14:paraId="7C1EAEEB"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Pikitch, E.K., Santora, C., Babcock, E.A., Bakun, A., Bonfil, R., Conover, D.O., Dayton, P., Doukakis, P., Fluharty, D., Heneman, B., Houde, E.D., Link, J., Livingston, P.A., Mangel, M., McAllister, M.K., Pope, J., and Sainsbury, K.J. 2004. Ecosystem-Based Fishery Management. Science (80-. ). </w:t>
      </w:r>
      <w:r w:rsidRPr="004C1697">
        <w:rPr>
          <w:rFonts w:cs="Times New Roman"/>
          <w:b/>
          <w:bCs/>
          <w:noProof/>
          <w:szCs w:val="24"/>
        </w:rPr>
        <w:t>305</w:t>
      </w:r>
      <w:r w:rsidRPr="004C1697">
        <w:rPr>
          <w:rFonts w:cs="Times New Roman"/>
          <w:noProof/>
          <w:szCs w:val="24"/>
        </w:rPr>
        <w:t>(July): 346–348.</w:t>
      </w:r>
    </w:p>
    <w:p w14:paraId="40296F39"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Plourde, S., Grégoire, F., Lehoux, C., Galbraith, P.S., Castonguay, M., and Ringuette, M. 2015. Effect of environmental variability on body condition and recruitment success of Atlantic Mackerel (Scomber scombrus L.) in the Gulf of St. Lawrence. Fish. Oceanogr. </w:t>
      </w:r>
      <w:r w:rsidRPr="004C1697">
        <w:rPr>
          <w:rFonts w:cs="Times New Roman"/>
          <w:b/>
          <w:bCs/>
          <w:noProof/>
          <w:szCs w:val="24"/>
        </w:rPr>
        <w:t>24</w:t>
      </w:r>
      <w:r w:rsidRPr="004C1697">
        <w:rPr>
          <w:rFonts w:cs="Times New Roman"/>
          <w:noProof/>
          <w:szCs w:val="24"/>
        </w:rPr>
        <w:t>(4): 347–363. doi:10.1111/fog.12113.</w:t>
      </w:r>
    </w:p>
    <w:p w14:paraId="109CAF4F"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Rätz, H., and Lloret, J. 2003. Variation in fish condition between Atlantic cod (Gadus morhua) stocks , the effect on their productivity and management implications. Fish. Res. </w:t>
      </w:r>
      <w:r w:rsidRPr="004C1697">
        <w:rPr>
          <w:rFonts w:cs="Times New Roman"/>
          <w:b/>
          <w:bCs/>
          <w:noProof/>
          <w:szCs w:val="24"/>
        </w:rPr>
        <w:t>60</w:t>
      </w:r>
      <w:r w:rsidRPr="004C1697">
        <w:rPr>
          <w:rFonts w:cs="Times New Roman"/>
          <w:noProof/>
          <w:szCs w:val="24"/>
        </w:rPr>
        <w:t>: 369–380.</w:t>
      </w:r>
    </w:p>
    <w:p w14:paraId="65FE15C1"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Reed, D., Plourde, S., Cook, A.M., Pepin, P., Casault, B., Lehoux, C., and Johnson, C.L. 2019. Response of Scotian Shelf silver hake (Merluccius bilinearis) to environmental variability. Fish. Oceanogr. </w:t>
      </w:r>
      <w:r w:rsidRPr="004C1697">
        <w:rPr>
          <w:rFonts w:cs="Times New Roman"/>
          <w:b/>
          <w:bCs/>
          <w:noProof/>
          <w:szCs w:val="24"/>
        </w:rPr>
        <w:t>28</w:t>
      </w:r>
      <w:r w:rsidRPr="004C1697">
        <w:rPr>
          <w:rFonts w:cs="Times New Roman"/>
          <w:noProof/>
          <w:szCs w:val="24"/>
        </w:rPr>
        <w:t>: 256–272.</w:t>
      </w:r>
    </w:p>
    <w:p w14:paraId="5F9585D2"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Rikhter, V.A., Sigaev, I.K., and Vinogradov, V.A. 2001. Silver hake of Scotian Shelf: Fishery, environmental conditions, distribution, and biology and abundance dynamics. J. Northwest Atl. Fish. Sci. </w:t>
      </w:r>
      <w:r w:rsidRPr="004C1697">
        <w:rPr>
          <w:rFonts w:cs="Times New Roman"/>
          <w:b/>
          <w:bCs/>
          <w:noProof/>
          <w:szCs w:val="24"/>
        </w:rPr>
        <w:t>29</w:t>
      </w:r>
      <w:r w:rsidRPr="004C1697">
        <w:rPr>
          <w:rFonts w:cs="Times New Roman"/>
          <w:noProof/>
          <w:szCs w:val="24"/>
        </w:rPr>
        <w:t>: 51–92. doi:10.2960/J.v29.a5.</w:t>
      </w:r>
    </w:p>
    <w:p w14:paraId="063BBB09"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Runge, J. 1988. Should we expect a relationship between primary production and fisheries? The role of copepod dynamics as a filter of trophic variability. Hydrobiologia </w:t>
      </w:r>
      <w:r w:rsidRPr="004C1697">
        <w:rPr>
          <w:rFonts w:cs="Times New Roman"/>
          <w:b/>
          <w:bCs/>
          <w:noProof/>
          <w:szCs w:val="24"/>
        </w:rPr>
        <w:t>167/168</w:t>
      </w:r>
      <w:r w:rsidRPr="004C1697">
        <w:rPr>
          <w:rFonts w:cs="Times New Roman"/>
          <w:noProof/>
          <w:szCs w:val="24"/>
        </w:rPr>
        <w:t>: 61–71.</w:t>
      </w:r>
    </w:p>
    <w:p w14:paraId="3C82F168"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Sale, P.F. 1978. Coexistence of coral reef fishes - a lottery for living space. Environ. Biol. Fishes </w:t>
      </w:r>
      <w:r w:rsidRPr="004C1697">
        <w:rPr>
          <w:rFonts w:cs="Times New Roman"/>
          <w:b/>
          <w:bCs/>
          <w:noProof/>
          <w:szCs w:val="24"/>
        </w:rPr>
        <w:t>3</w:t>
      </w:r>
      <w:r w:rsidRPr="004C1697">
        <w:rPr>
          <w:rFonts w:cs="Times New Roman"/>
          <w:noProof/>
          <w:szCs w:val="24"/>
        </w:rPr>
        <w:t>(1): 85–102.</w:t>
      </w:r>
    </w:p>
    <w:p w14:paraId="0673F1E9"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Swain, D.P., Benoit, H.P., and Hammill, M.O. 2015. Spatial distribution of fishes in a Northwest Atlantic ecosystem in relation to risk of predation by a marine mammal. J. Anim. Ecol. </w:t>
      </w:r>
      <w:r w:rsidRPr="004C1697">
        <w:rPr>
          <w:rFonts w:cs="Times New Roman"/>
          <w:b/>
          <w:bCs/>
          <w:noProof/>
          <w:szCs w:val="24"/>
        </w:rPr>
        <w:t>84</w:t>
      </w:r>
      <w:r w:rsidRPr="004C1697">
        <w:rPr>
          <w:rFonts w:cs="Times New Roman"/>
          <w:noProof/>
          <w:szCs w:val="24"/>
        </w:rPr>
        <w:t>: 1286–1298. doi:10.1111/1365-2656.12391.</w:t>
      </w:r>
    </w:p>
    <w:p w14:paraId="291423EE"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Therriault, J., B., P., Pepin, P., Gagnon, J., Gregory, D., Helbig, J., Herman, A., Lefaivre, D., Mitchell, M., Pelchat, B., Runge, J., and Sameoto, D. 1998. Proposal for a northwest Atlantic zonal monitoring program. Can. Tech. Rep. Hydrogr. Ocean Sci. </w:t>
      </w:r>
      <w:r w:rsidRPr="004C1697">
        <w:rPr>
          <w:rFonts w:cs="Times New Roman"/>
          <w:b/>
          <w:bCs/>
          <w:noProof/>
          <w:szCs w:val="24"/>
        </w:rPr>
        <w:t>194</w:t>
      </w:r>
      <w:r w:rsidRPr="004C1697">
        <w:rPr>
          <w:rFonts w:cs="Times New Roman"/>
          <w:noProof/>
          <w:szCs w:val="24"/>
        </w:rPr>
        <w:t>: vii+57p.</w:t>
      </w:r>
    </w:p>
    <w:p w14:paraId="04B3225A"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Trenkel, V.M., Huse, G., Mackenzie, B.R., Alvarez, P., Arrizabalaga, H., Castonguay, M., Goñi, N., Grégoire, F., Hátún, H., Jansen, T., Jacobsen, J.A., Lehodey, P., Lutcavage, M., Mariani, P., Melvin, G.D., Neilson, J.D., Nøttestad, L., Óskarsson, G.J., Payne, M.R., Richardson, D.E., Senina, I., and Speirs, D.C. 2014. Progress in Oceanography Comparative ecology of widely distributed pelagic fish species in the North Atlantic : Implications for modelling climate and fisheries impacts. Prog. Oceanogr. </w:t>
      </w:r>
      <w:r w:rsidRPr="004C1697">
        <w:rPr>
          <w:rFonts w:cs="Times New Roman"/>
          <w:b/>
          <w:bCs/>
          <w:noProof/>
          <w:szCs w:val="24"/>
        </w:rPr>
        <w:t>129</w:t>
      </w:r>
      <w:r w:rsidRPr="004C1697">
        <w:rPr>
          <w:rFonts w:cs="Times New Roman"/>
          <w:noProof/>
          <w:szCs w:val="24"/>
        </w:rPr>
        <w:t>: 219–243. Elsevier Ltd. doi:10.1016/j.pocean.2014.04.030.</w:t>
      </w:r>
    </w:p>
    <w:p w14:paraId="673995B5" w14:textId="77777777" w:rsidR="004C1697" w:rsidRPr="004C1697" w:rsidRDefault="004C1697" w:rsidP="004C1697">
      <w:pPr>
        <w:widowControl w:val="0"/>
        <w:autoSpaceDE w:val="0"/>
        <w:autoSpaceDN w:val="0"/>
        <w:adjustRightInd w:val="0"/>
        <w:spacing w:line="240" w:lineRule="auto"/>
        <w:ind w:left="480" w:hanging="480"/>
        <w:rPr>
          <w:rFonts w:cs="Times New Roman"/>
          <w:noProof/>
          <w:szCs w:val="24"/>
        </w:rPr>
      </w:pPr>
      <w:r w:rsidRPr="004C1697">
        <w:rPr>
          <w:rFonts w:cs="Times New Roman"/>
          <w:noProof/>
          <w:szCs w:val="24"/>
        </w:rPr>
        <w:t xml:space="preserve">Ward, A.J.W., Webster, M.M., and Hart, P.J.B. 2006. Intraspecific food competition in fishes. Fish Fish. </w:t>
      </w:r>
      <w:r w:rsidRPr="004C1697">
        <w:rPr>
          <w:rFonts w:cs="Times New Roman"/>
          <w:b/>
          <w:bCs/>
          <w:noProof/>
          <w:szCs w:val="24"/>
        </w:rPr>
        <w:t>7</w:t>
      </w:r>
      <w:r w:rsidRPr="004C1697">
        <w:rPr>
          <w:rFonts w:cs="Times New Roman"/>
          <w:noProof/>
          <w:szCs w:val="24"/>
        </w:rPr>
        <w:t>: 231–261.</w:t>
      </w:r>
    </w:p>
    <w:p w14:paraId="273137BE" w14:textId="77777777" w:rsidR="004C1697" w:rsidRPr="004C1697" w:rsidRDefault="004C1697" w:rsidP="004C1697">
      <w:pPr>
        <w:widowControl w:val="0"/>
        <w:autoSpaceDE w:val="0"/>
        <w:autoSpaceDN w:val="0"/>
        <w:adjustRightInd w:val="0"/>
        <w:spacing w:line="240" w:lineRule="auto"/>
        <w:ind w:left="480" w:hanging="480"/>
        <w:rPr>
          <w:rFonts w:cs="Times New Roman"/>
          <w:noProof/>
        </w:rPr>
      </w:pPr>
      <w:r w:rsidRPr="004C1697">
        <w:rPr>
          <w:rFonts w:cs="Times New Roman"/>
          <w:noProof/>
          <w:szCs w:val="24"/>
        </w:rPr>
        <w:t xml:space="preserve">Zenitani, H., Kono, N., and Tsukamoto, Y. 2007. Relationship between daily survival rates of larval Japanese anchovy (Engraulis japonicus) and concentrations of copepod nauplii in the Seto Inland Sea , Japan. Fish. Oceanogr. </w:t>
      </w:r>
      <w:r w:rsidRPr="004C1697">
        <w:rPr>
          <w:rFonts w:cs="Times New Roman"/>
          <w:b/>
          <w:bCs/>
          <w:noProof/>
          <w:szCs w:val="24"/>
        </w:rPr>
        <w:t>16</w:t>
      </w:r>
      <w:r w:rsidRPr="004C1697">
        <w:rPr>
          <w:rFonts w:cs="Times New Roman"/>
          <w:noProof/>
          <w:szCs w:val="24"/>
        </w:rPr>
        <w:t>(5): 473–478. doi:10.1111/j.1365-2419.2007.00434.x.</w:t>
      </w:r>
    </w:p>
    <w:p w14:paraId="59E8493F" w14:textId="77777777" w:rsidR="00A5161A" w:rsidRDefault="00263B1D" w:rsidP="00633AE1">
      <w:pPr>
        <w:widowControl w:val="0"/>
        <w:autoSpaceDE w:val="0"/>
        <w:autoSpaceDN w:val="0"/>
        <w:adjustRightInd w:val="0"/>
        <w:spacing w:line="240" w:lineRule="auto"/>
      </w:pPr>
      <w:r>
        <w:fldChar w:fldCharType="end"/>
      </w:r>
      <w:r w:rsidR="00A5161A">
        <w:br w:type="page"/>
      </w:r>
    </w:p>
    <w:p w14:paraId="3F4EDB6A" w14:textId="77777777" w:rsidR="00550557" w:rsidRPr="003B7993" w:rsidRDefault="00550557" w:rsidP="009E46B7">
      <w:pPr>
        <w:widowControl w:val="0"/>
        <w:autoSpaceDE w:val="0"/>
        <w:autoSpaceDN w:val="0"/>
        <w:adjustRightInd w:val="0"/>
        <w:spacing w:line="240" w:lineRule="auto"/>
        <w:ind w:left="480" w:hanging="480"/>
      </w:pPr>
      <w:r>
        <w:rPr>
          <w:rFonts w:cs="Times New Roman"/>
          <w:b/>
          <w:sz w:val="24"/>
          <w:szCs w:val="24"/>
          <w:u w:val="single"/>
        </w:rPr>
        <w:lastRenderedPageBreak/>
        <w:t>Figures</w:t>
      </w:r>
    </w:p>
    <w:p w14:paraId="4F445011" w14:textId="77777777" w:rsidR="00A33A0C" w:rsidRDefault="00A33A0C" w:rsidP="00550557">
      <w:pPr>
        <w:jc w:val="both"/>
        <w:rPr>
          <w:rFonts w:cs="Times New Roman"/>
        </w:rPr>
      </w:pPr>
      <w:r>
        <w:rPr>
          <w:rFonts w:cs="Times New Roman"/>
          <w:noProof/>
          <w:lang w:eastAsia="en-CA"/>
        </w:rPr>
        <w:drawing>
          <wp:inline distT="0" distB="0" distL="0" distR="0" wp14:anchorId="420EFDAB" wp14:editId="542660DC">
            <wp:extent cx="4994694" cy="7492042"/>
            <wp:effectExtent l="0" t="0" r="0" b="0"/>
            <wp:docPr id="2" name="Picture 2" descr="C:\Users\reedd\Documents\Lab Book\ACCASP\Rmd\Compare regions\All_model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edd\Documents\Lab Book\ACCASP\Rmd\Compare regions\All_models.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7830" cy="7496746"/>
                    </a:xfrm>
                    <a:prstGeom prst="rect">
                      <a:avLst/>
                    </a:prstGeom>
                    <a:noFill/>
                    <a:ln>
                      <a:noFill/>
                    </a:ln>
                  </pic:spPr>
                </pic:pic>
              </a:graphicData>
            </a:graphic>
          </wp:inline>
        </w:drawing>
      </w:r>
    </w:p>
    <w:p w14:paraId="0AC07EDC" w14:textId="77777777" w:rsidR="00E71A80" w:rsidRDefault="00550557" w:rsidP="00550557">
      <w:pPr>
        <w:jc w:val="both"/>
        <w:rPr>
          <w:rFonts w:cs="Times New Roman"/>
        </w:rPr>
      </w:pPr>
      <w:r w:rsidRPr="00550557">
        <w:rPr>
          <w:rFonts w:cs="Times New Roman"/>
        </w:rPr>
        <w:lastRenderedPageBreak/>
        <w:t>Figure 1</w:t>
      </w:r>
      <w:r>
        <w:rPr>
          <w:rFonts w:cs="Times New Roman"/>
        </w:rPr>
        <w:t>: Optimal Generalised Additive Models for each stock/metric. Panels (a), (b), and (c) represent models of condition, abundance, and recruitment, respectively.</w:t>
      </w:r>
      <w:r w:rsidR="00800BE5">
        <w:rPr>
          <w:rFonts w:cs="Times New Roman"/>
        </w:rPr>
        <w:t xml:space="preserve"> Each row represents a</w:t>
      </w:r>
      <w:r w:rsidR="00B93042">
        <w:rPr>
          <w:rFonts w:cs="Times New Roman"/>
        </w:rPr>
        <w:t>n optimal</w:t>
      </w:r>
      <w:r w:rsidR="00800BE5">
        <w:rPr>
          <w:rFonts w:cs="Times New Roman"/>
        </w:rPr>
        <w:t xml:space="preserve"> model with symbols indicating which terms </w:t>
      </w:r>
      <w:r w:rsidR="005231A2">
        <w:rPr>
          <w:rFonts w:cs="Times New Roman"/>
        </w:rPr>
        <w:t>featured in the optimal model</w:t>
      </w:r>
      <w:r w:rsidR="00800BE5">
        <w:rPr>
          <w:rFonts w:cs="Times New Roman"/>
        </w:rPr>
        <w:t xml:space="preserve"> and their significance. </w:t>
      </w:r>
      <w:r w:rsidR="00B93042">
        <w:rPr>
          <w:rFonts w:cs="Times New Roman"/>
        </w:rPr>
        <w:t xml:space="preserve">Model terms appear on the </w:t>
      </w:r>
      <w:r w:rsidR="00B93042" w:rsidRPr="00B93042">
        <w:rPr>
          <w:rFonts w:cs="Times New Roman"/>
          <w:i/>
        </w:rPr>
        <w:t>x</w:t>
      </w:r>
      <w:r w:rsidR="00B93042">
        <w:rPr>
          <w:rFonts w:cs="Times New Roman"/>
        </w:rPr>
        <w:t xml:space="preserve">-axis. </w:t>
      </w:r>
      <w:r w:rsidR="00EC5FDE">
        <w:rPr>
          <w:rFonts w:cs="Times New Roman"/>
        </w:rPr>
        <w:t>Pink, purple, and grey symbols represent physical</w:t>
      </w:r>
      <w:r w:rsidR="00F52EDF">
        <w:rPr>
          <w:rFonts w:cs="Times New Roman"/>
        </w:rPr>
        <w:t xml:space="preserve"> (Phy)</w:t>
      </w:r>
      <w:r w:rsidR="00EC5FDE">
        <w:rPr>
          <w:rFonts w:cs="Times New Roman"/>
        </w:rPr>
        <w:t>, zooplankton</w:t>
      </w:r>
      <w:r w:rsidR="00F52EDF">
        <w:rPr>
          <w:rFonts w:cs="Times New Roman"/>
        </w:rPr>
        <w:t xml:space="preserve"> (Zoo)</w:t>
      </w:r>
      <w:r w:rsidR="00EC5FDE">
        <w:rPr>
          <w:rFonts w:cs="Times New Roman"/>
        </w:rPr>
        <w:t>, and phenology</w:t>
      </w:r>
      <w:r w:rsidR="00F52EDF">
        <w:rPr>
          <w:rFonts w:cs="Times New Roman"/>
        </w:rPr>
        <w:t xml:space="preserve"> (Phe)</w:t>
      </w:r>
      <w:r w:rsidR="00EC5FDE">
        <w:rPr>
          <w:rFonts w:cs="Times New Roman"/>
        </w:rPr>
        <w:t xml:space="preserve"> principal component</w:t>
      </w:r>
      <w:r w:rsidR="00F52EDF">
        <w:rPr>
          <w:rFonts w:cs="Times New Roman"/>
        </w:rPr>
        <w:t>s</w:t>
      </w:r>
      <w:r w:rsidR="00EC5FDE">
        <w:rPr>
          <w:rFonts w:cs="Times New Roman"/>
        </w:rPr>
        <w:t>, respectively, while blue symbols denote spawning stock biomass</w:t>
      </w:r>
      <w:r w:rsidR="00F52EDF">
        <w:rPr>
          <w:rFonts w:cs="Times New Roman"/>
        </w:rPr>
        <w:t xml:space="preserve"> (SSB)</w:t>
      </w:r>
      <w:r w:rsidR="00EC5FDE">
        <w:rPr>
          <w:rFonts w:cs="Times New Roman"/>
        </w:rPr>
        <w:t>.</w:t>
      </w:r>
      <w:r w:rsidR="00F52EDF">
        <w:rPr>
          <w:rFonts w:cs="Times New Roman"/>
        </w:rPr>
        <w:t xml:space="preserve"> </w:t>
      </w:r>
      <w:r w:rsidR="00800BE5">
        <w:rPr>
          <w:rFonts w:cs="Times New Roman"/>
        </w:rPr>
        <w:t xml:space="preserve">Labels on the left indicate fish </w:t>
      </w:r>
      <w:r w:rsidR="00F52EDF">
        <w:rPr>
          <w:rFonts w:cs="Times New Roman"/>
        </w:rPr>
        <w:t xml:space="preserve">species </w:t>
      </w:r>
      <w:r w:rsidR="00E71A80">
        <w:rPr>
          <w:rFonts w:cs="Times New Roman"/>
        </w:rPr>
        <w:t xml:space="preserve">modelled </w:t>
      </w:r>
      <w:r w:rsidR="00800BE5">
        <w:rPr>
          <w:rFonts w:cs="Times New Roman"/>
        </w:rPr>
        <w:t>with the region in brackets</w:t>
      </w:r>
      <w:r w:rsidR="00756933">
        <w:rPr>
          <w:rFonts w:cs="Times New Roman"/>
        </w:rPr>
        <w:t xml:space="preserve"> (NL = Newfoundland Shelf; GSL = Gulf of St. Lawrence; SS = Scotian Shelf)</w:t>
      </w:r>
      <w:r w:rsidR="00800BE5">
        <w:rPr>
          <w:rFonts w:cs="Times New Roman"/>
        </w:rPr>
        <w:t xml:space="preserve">. Labels on the right indicate the </w:t>
      </w:r>
      <w:r w:rsidR="00A548DE">
        <w:rPr>
          <w:rFonts w:cs="Times New Roman"/>
        </w:rPr>
        <w:t xml:space="preserve">percent </w:t>
      </w:r>
      <w:r w:rsidR="00800BE5">
        <w:rPr>
          <w:rFonts w:cs="Times New Roman"/>
        </w:rPr>
        <w:t xml:space="preserve">deviance explained by </w:t>
      </w:r>
      <w:r w:rsidR="00E71A80">
        <w:rPr>
          <w:rFonts w:cs="Times New Roman"/>
        </w:rPr>
        <w:t>each</w:t>
      </w:r>
      <w:r w:rsidR="00800BE5">
        <w:rPr>
          <w:rFonts w:cs="Times New Roman"/>
        </w:rPr>
        <w:t xml:space="preserve"> model.</w:t>
      </w:r>
    </w:p>
    <w:p w14:paraId="15CF79DE" w14:textId="77777777" w:rsidR="00550557" w:rsidRPr="00550557" w:rsidRDefault="00550557" w:rsidP="00550557">
      <w:pPr>
        <w:jc w:val="both"/>
        <w:rPr>
          <w:rFonts w:cs="Times New Roman"/>
        </w:rPr>
      </w:pPr>
      <w:r w:rsidRPr="00550557">
        <w:rPr>
          <w:rFonts w:cs="Times New Roman"/>
        </w:rPr>
        <w:br w:type="page"/>
      </w:r>
    </w:p>
    <w:p w14:paraId="5382F91D" w14:textId="77777777" w:rsidR="00A548DE" w:rsidRDefault="006809C0">
      <w:pPr>
        <w:rPr>
          <w:rFonts w:cs="Times New Roman"/>
          <w:b/>
          <w:sz w:val="24"/>
          <w:szCs w:val="24"/>
          <w:u w:val="single"/>
        </w:rPr>
      </w:pPr>
      <w:r>
        <w:rPr>
          <w:rFonts w:cs="Times New Roman"/>
          <w:noProof/>
          <w:sz w:val="24"/>
          <w:szCs w:val="24"/>
          <w:lang w:eastAsia="en-CA"/>
        </w:rPr>
        <w:lastRenderedPageBreak/>
        <w:drawing>
          <wp:inline distT="0" distB="0" distL="0" distR="0" wp14:anchorId="5F5ECCA9" wp14:editId="52DE4915">
            <wp:extent cx="2424023" cy="4848045"/>
            <wp:effectExtent l="0" t="0" r="0" b="0"/>
            <wp:docPr id="3" name="Picture 3" descr="C:\Users\reedd\Documents\Lab Book\ACCASP\Rmd\Compare regions\VarGroup_Barchar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edd\Documents\Lab Book\ACCASP\Rmd\Compare regions\VarGroup_Barchart.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4023" cy="4848045"/>
                    </a:xfrm>
                    <a:prstGeom prst="rect">
                      <a:avLst/>
                    </a:prstGeom>
                    <a:noFill/>
                    <a:ln>
                      <a:noFill/>
                    </a:ln>
                  </pic:spPr>
                </pic:pic>
              </a:graphicData>
            </a:graphic>
          </wp:inline>
        </w:drawing>
      </w:r>
    </w:p>
    <w:p w14:paraId="629BA19A" w14:textId="77777777" w:rsidR="00A548DE" w:rsidRDefault="00A548DE">
      <w:pPr>
        <w:rPr>
          <w:rFonts w:cs="Times New Roman"/>
          <w:b/>
          <w:sz w:val="24"/>
          <w:szCs w:val="24"/>
          <w:u w:val="single"/>
        </w:rPr>
      </w:pPr>
      <w:r>
        <w:rPr>
          <w:rFonts w:cs="Times New Roman"/>
          <w:b/>
          <w:sz w:val="24"/>
          <w:szCs w:val="24"/>
          <w:u w:val="single"/>
        </w:rPr>
        <w:br w:type="page"/>
      </w:r>
    </w:p>
    <w:p w14:paraId="07938982" w14:textId="77777777" w:rsidR="00474BC5" w:rsidRPr="00701066" w:rsidRDefault="00A548DE" w:rsidP="00701066">
      <w:pPr>
        <w:jc w:val="both"/>
        <w:rPr>
          <w:rFonts w:cs="Times New Roman"/>
        </w:rPr>
      </w:pPr>
      <w:r w:rsidRPr="00A548DE">
        <w:rPr>
          <w:rFonts w:cs="Times New Roman"/>
        </w:rPr>
        <w:lastRenderedPageBreak/>
        <w:t xml:space="preserve">Figure 2: </w:t>
      </w:r>
      <w:r w:rsidR="00161799">
        <w:rPr>
          <w:rFonts w:cs="Times New Roman"/>
        </w:rPr>
        <w:t xml:space="preserve">Number of significant terms </w:t>
      </w:r>
      <w:r w:rsidR="005962E8">
        <w:rPr>
          <w:rFonts w:cs="Times New Roman"/>
        </w:rPr>
        <w:t>in</w:t>
      </w:r>
      <w:r w:rsidR="00161799">
        <w:rPr>
          <w:rFonts w:cs="Times New Roman"/>
        </w:rPr>
        <w:t xml:space="preserve"> each variable group (physical, zooplankton, phenology, spawning stock biomass) that appear in </w:t>
      </w:r>
      <w:r w:rsidR="00BC788C">
        <w:rPr>
          <w:rFonts w:cs="Times New Roman"/>
        </w:rPr>
        <w:t xml:space="preserve">optimal </w:t>
      </w:r>
      <w:r w:rsidR="00161799">
        <w:rPr>
          <w:rFonts w:cs="Times New Roman"/>
        </w:rPr>
        <w:t xml:space="preserve">models </w:t>
      </w:r>
      <w:r w:rsidR="005962E8">
        <w:rPr>
          <w:rFonts w:cs="Times New Roman"/>
        </w:rPr>
        <w:t>for</w:t>
      </w:r>
      <w:r w:rsidR="00161799">
        <w:rPr>
          <w:rFonts w:cs="Times New Roman"/>
        </w:rPr>
        <w:t xml:space="preserve"> (a) condition, (b) abundance, and (c) recruitment.</w:t>
      </w:r>
      <w:r w:rsidR="00BC788C">
        <w:rPr>
          <w:rFonts w:cs="Times New Roman"/>
        </w:rPr>
        <w:t xml:space="preserve"> </w:t>
      </w:r>
      <w:r w:rsidR="00FA4CE5">
        <w:rPr>
          <w:rFonts w:cs="Times New Roman"/>
        </w:rPr>
        <w:t xml:space="preserve">Numbers on each bar represent </w:t>
      </w:r>
      <w:r w:rsidR="005962E8">
        <w:rPr>
          <w:rFonts w:cs="Times New Roman"/>
        </w:rPr>
        <w:t xml:space="preserve">the number of significant terms as a </w:t>
      </w:r>
      <w:r w:rsidR="00FA4CE5">
        <w:rPr>
          <w:rFonts w:cs="Times New Roman"/>
        </w:rPr>
        <w:t>percent</w:t>
      </w:r>
      <w:r w:rsidR="005962E8">
        <w:rPr>
          <w:rFonts w:cs="Times New Roman"/>
        </w:rPr>
        <w:t>age</w:t>
      </w:r>
      <w:r w:rsidR="00FA4CE5">
        <w:rPr>
          <w:rFonts w:cs="Times New Roman"/>
        </w:rPr>
        <w:t xml:space="preserve"> of total </w:t>
      </w:r>
      <w:r w:rsidR="005962E8">
        <w:rPr>
          <w:rFonts w:cs="Times New Roman"/>
        </w:rPr>
        <w:t>for that fish metric (i.e., condition, abundance, or recruitment).</w:t>
      </w:r>
    </w:p>
    <w:sectPr w:rsidR="00474BC5" w:rsidRPr="00701066" w:rsidSect="002C4A00">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ed" w:date="2018-06-21T08:59:00Z" w:initials="D">
    <w:p w14:paraId="7CD5E284" w14:textId="77777777" w:rsidR="007A638E" w:rsidRDefault="007A638E">
      <w:pPr>
        <w:pStyle w:val="Commentaire"/>
      </w:pPr>
      <w:r>
        <w:rPr>
          <w:rStyle w:val="Marquedecommentaire"/>
        </w:rPr>
        <w:annotationRef/>
      </w:r>
      <w:r>
        <w:t>TBD</w:t>
      </w:r>
    </w:p>
  </w:comment>
  <w:comment w:id="6" w:author="SPlourde" w:date="2019-11-08T12:26:00Z" w:initials="SP">
    <w:p w14:paraId="70FCDF98" w14:textId="020F565A" w:rsidR="0013677A" w:rsidRDefault="0013677A">
      <w:pPr>
        <w:pStyle w:val="Commentaire"/>
      </w:pPr>
      <w:r>
        <w:rPr>
          <w:rStyle w:val="Marquedecommentaire"/>
        </w:rPr>
        <w:annotationRef/>
      </w:r>
      <w:r>
        <w:t>I suggest to refer also to Resdoc from other regions of to the SAR as our study includes stocks across the Atlantic zone.</w:t>
      </w:r>
    </w:p>
  </w:comment>
  <w:comment w:id="8" w:author="SPlourde" w:date="2019-11-08T12:39:00Z" w:initials="SP">
    <w:p w14:paraId="22F0536F" w14:textId="34D7806E" w:rsidR="008C6E4C" w:rsidRDefault="008C6E4C">
      <w:pPr>
        <w:pStyle w:val="Commentaire"/>
      </w:pPr>
      <w:r>
        <w:rPr>
          <w:rStyle w:val="Marquedecommentaire"/>
        </w:rPr>
        <w:annotationRef/>
      </w:r>
      <w:r>
        <w:t>Why the same reference period was not used?</w:t>
      </w:r>
    </w:p>
  </w:comment>
  <w:comment w:id="9" w:author="SPlourde" w:date="2019-11-08T12:41:00Z" w:initials="SP">
    <w:p w14:paraId="4A00180F" w14:textId="293A65F1" w:rsidR="008C6E4C" w:rsidRDefault="008C6E4C">
      <w:pPr>
        <w:pStyle w:val="Commentaire"/>
      </w:pPr>
      <w:r>
        <w:rPr>
          <w:rStyle w:val="Marquedecommentaire"/>
        </w:rPr>
        <w:annotationRef/>
      </w:r>
      <w:r>
        <w:t xml:space="preserve">This doesn’t seems right. </w:t>
      </w:r>
      <w:r w:rsidR="00AF0D6B">
        <w:t>Do you mean C. glacialis?</w:t>
      </w:r>
    </w:p>
    <w:p w14:paraId="40658BB1" w14:textId="1E59E1A7" w:rsidR="00AF0D6B" w:rsidRDefault="00AF0D6B">
      <w:pPr>
        <w:pStyle w:val="Commentaire"/>
      </w:pPr>
      <w:r>
        <w:t>C. hyperboreus is a key component in the GSL, much less on NL.</w:t>
      </w:r>
    </w:p>
    <w:p w14:paraId="79327CC3" w14:textId="7A7CDDCF" w:rsidR="00AF0D6B" w:rsidRDefault="00AF0D6B">
      <w:pPr>
        <w:pStyle w:val="Commentaire"/>
      </w:pPr>
    </w:p>
    <w:p w14:paraId="23564A95" w14:textId="77777777" w:rsidR="00AF0D6B" w:rsidRDefault="00AF0D6B">
      <w:pPr>
        <w:pStyle w:val="Commentaire"/>
      </w:pPr>
    </w:p>
    <w:p w14:paraId="3F451FB7" w14:textId="713D2A25" w:rsidR="00AF0D6B" w:rsidRDefault="00AF0D6B">
      <w:pPr>
        <w:pStyle w:val="Commentaire"/>
      </w:pPr>
      <w:r w:rsidRPr="00AF0D6B">
        <w:rPr>
          <w:noProof/>
          <w:lang w:eastAsia="en-CA"/>
        </w:rPr>
        <w:drawing>
          <wp:inline distT="0" distB="0" distL="0" distR="0" wp14:anchorId="060DEC2D" wp14:editId="698B998C">
            <wp:extent cx="2224988" cy="1862151"/>
            <wp:effectExtent l="0" t="0" r="444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1500" cy="1875971"/>
                    </a:xfrm>
                    <a:prstGeom prst="rect">
                      <a:avLst/>
                    </a:prstGeom>
                    <a:noFill/>
                    <a:ln>
                      <a:noFill/>
                    </a:ln>
                  </pic:spPr>
                </pic:pic>
              </a:graphicData>
            </a:graphic>
          </wp:inline>
        </w:drawing>
      </w:r>
    </w:p>
  </w:comment>
  <w:comment w:id="12" w:author="Reed" w:date="2018-04-20T12:15:00Z" w:initials="D">
    <w:p w14:paraId="345FD618" w14:textId="77777777" w:rsidR="007A638E" w:rsidRDefault="007A638E" w:rsidP="006F53F8">
      <w:pPr>
        <w:pStyle w:val="Commentaire"/>
      </w:pPr>
      <w:r>
        <w:rPr>
          <w:rStyle w:val="Marquedecommentaire"/>
        </w:rPr>
        <w:annotationRef/>
      </w:r>
      <w:r>
        <w:t>Check these details with Pierre</w:t>
      </w:r>
    </w:p>
  </w:comment>
  <w:comment w:id="13" w:author="Reed" w:date="2018-04-20T12:15:00Z" w:initials="D">
    <w:p w14:paraId="5BA51F2C" w14:textId="77777777" w:rsidR="007A638E" w:rsidRDefault="007A638E" w:rsidP="006F53F8">
      <w:pPr>
        <w:pStyle w:val="Commentaire"/>
      </w:pPr>
      <w:r>
        <w:rPr>
          <w:rStyle w:val="Marquedecommentaire"/>
        </w:rPr>
        <w:annotationRef/>
      </w:r>
      <w:r>
        <w:t>Check details with Stéphane</w:t>
      </w:r>
    </w:p>
  </w:comment>
  <w:comment w:id="14" w:author="Reed" w:date="2018-04-20T12:15:00Z" w:initials="D">
    <w:p w14:paraId="68A9CD9F" w14:textId="77777777" w:rsidR="007A638E" w:rsidRDefault="007A638E" w:rsidP="006F53F8">
      <w:pPr>
        <w:pStyle w:val="Commentaire"/>
      </w:pPr>
      <w:r>
        <w:rPr>
          <w:rStyle w:val="Marquedecommentaire"/>
        </w:rPr>
        <w:annotationRef/>
      </w:r>
      <w:r>
        <w:t>Check with Stéphane</w:t>
      </w:r>
    </w:p>
  </w:comment>
  <w:comment w:id="15" w:author="SPlourde" w:date="2019-11-08T12:55:00Z" w:initials="SP">
    <w:p w14:paraId="1076581D" w14:textId="71F827BD" w:rsidR="000A6213" w:rsidRDefault="000A6213">
      <w:pPr>
        <w:pStyle w:val="Commentaire"/>
      </w:pPr>
      <w:r>
        <w:rPr>
          <w:rStyle w:val="Marquedecommentaire"/>
        </w:rPr>
        <w:annotationRef/>
      </w:r>
      <w:r>
        <w:t>This is weird. I don’t understand</w:t>
      </w:r>
    </w:p>
  </w:comment>
  <w:comment w:id="16" w:author="SPlourde" w:date="2019-11-08T13:06:00Z" w:initials="SP">
    <w:p w14:paraId="7268EFC4" w14:textId="77777777" w:rsidR="00864CFF" w:rsidRDefault="003E50DB">
      <w:pPr>
        <w:pStyle w:val="Commentaire"/>
      </w:pPr>
      <w:r>
        <w:rPr>
          <w:rStyle w:val="Marquedecommentaire"/>
        </w:rPr>
        <w:annotationRef/>
      </w:r>
      <w:r>
        <w:t>This one is more difficult to relate to the use of whole region annual means. If this could be the case of silver hake because temperature on SS can limit its presence/dispersal (% of the area occupied and therefore the overall ‘capturability during surveys) and maybe capelin in NL, it is unlikely the case for stock SSB derived from stock models.</w:t>
      </w:r>
    </w:p>
    <w:p w14:paraId="153AC7F6" w14:textId="77777777" w:rsidR="00864CFF" w:rsidRDefault="00864CFF">
      <w:pPr>
        <w:pStyle w:val="Commentaire"/>
      </w:pPr>
    </w:p>
    <w:p w14:paraId="7A2401D4" w14:textId="06D142CD" w:rsidR="003E50DB" w:rsidRDefault="00864CFF">
      <w:pPr>
        <w:pStyle w:val="Commentaire"/>
      </w:pPr>
      <w:r>
        <w:t>So I think it would be more adequate to talk about effects on abundance indices in some cases, and for the stocks using SSB estimated from a stock model, to try to relate the change in abundance as a consequence of the environmental effect on R and condition (as a potential proxy of some natural M, see capelin in Leweis et al. 2019) while not considering the top-down effect from seals.</w:t>
      </w:r>
      <w:r w:rsidR="003E50DB">
        <w:t xml:space="preserve"> </w:t>
      </w:r>
    </w:p>
  </w:comment>
  <w:comment w:id="17" w:author="SPlourde" w:date="2019-11-09T05:18:00Z" w:initials="SP">
    <w:p w14:paraId="170380AB" w14:textId="2BCA1241" w:rsidR="00864CFF" w:rsidRDefault="00864CFF">
      <w:pPr>
        <w:pStyle w:val="Commentaire"/>
      </w:pPr>
      <w:r>
        <w:rPr>
          <w:rStyle w:val="Marquedecommentaire"/>
        </w:rPr>
        <w:annotationRef/>
      </w:r>
      <w:r>
        <w:t>See the end of comment above: condition could also be a proxy of natural M. Capelin K in the Fall has been used as a proxy of M during the next winter when feeding is limited in a statistical model to predict capelin biomass from various indices in NL (Lewis et al. MEPS 2019).</w:t>
      </w:r>
    </w:p>
  </w:comment>
  <w:comment w:id="18" w:author="SPlourde" w:date="2019-11-08T14:04:00Z" w:initials="SP">
    <w:p w14:paraId="77882A74" w14:textId="181D6AF2" w:rsidR="00FA5B64" w:rsidRDefault="00FA5B64">
      <w:pPr>
        <w:pStyle w:val="Commentaire"/>
      </w:pPr>
      <w:r>
        <w:rPr>
          <w:rStyle w:val="Marquedecommentaire"/>
        </w:rPr>
        <w:annotationRef/>
      </w:r>
      <w:r>
        <w:t xml:space="preserve">Logically, changes in abundance should result from changes in productivity (K-growth, R), and in survival (F, M). </w:t>
      </w:r>
    </w:p>
    <w:p w14:paraId="3B9C7379" w14:textId="76EB75AF" w:rsidR="00FA5B64" w:rsidRDefault="00FA5B64">
      <w:pPr>
        <w:pStyle w:val="Commentaire"/>
      </w:pPr>
    </w:p>
    <w:p w14:paraId="4A23D917" w14:textId="1E25D17E" w:rsidR="00FA5B64" w:rsidRDefault="00FA5B64">
      <w:pPr>
        <w:pStyle w:val="Commentaire"/>
      </w:pPr>
      <w:r>
        <w:t>It would be interesting to describe the effect of the environmental conditions on K and R before abundance in order to keep this functional link. As such, I would put abundance third in the fish stock indices.</w:t>
      </w:r>
    </w:p>
    <w:p w14:paraId="2BE281BB" w14:textId="4ACEBD1F" w:rsidR="00A568E7" w:rsidRDefault="00A568E7">
      <w:pPr>
        <w:pStyle w:val="Commentaire"/>
      </w:pPr>
    </w:p>
    <w:p w14:paraId="783A3B94" w14:textId="792538E6" w:rsidR="00A568E7" w:rsidRDefault="00A568E7">
      <w:pPr>
        <w:pStyle w:val="Commentaire"/>
      </w:pPr>
      <w:r>
        <w:t>The effect of environmental conditions on ‘abundance’ and/or fish stock SSB is likely</w:t>
      </w:r>
      <w:r w:rsidR="00B928BC">
        <w:t>, for at least some of the</w:t>
      </w:r>
      <w:r>
        <w:t xml:space="preserve"> stocks more intensively exploited (mackerel, 4T herring, 4R herring</w:t>
      </w:r>
      <w:r w:rsidR="00B928BC">
        <w:t>), the consequence of (1) a change in productivity (R) and (2) a more or less constant fishing effort resulting in greater F. In many case, an increase F under a constant TAC exactly illustrates this dynamic common to several stock.</w:t>
      </w:r>
    </w:p>
  </w:comment>
  <w:comment w:id="19" w:author="SPlourde" w:date="2019-11-08T13:18:00Z" w:initials="SP">
    <w:p w14:paraId="0D897F16" w14:textId="45B7831F" w:rsidR="0047054E" w:rsidRDefault="0047054E">
      <w:pPr>
        <w:pStyle w:val="Commentaire"/>
      </w:pPr>
      <w:r>
        <w:rPr>
          <w:rStyle w:val="Marquedecommentaire"/>
        </w:rPr>
        <w:annotationRef/>
      </w:r>
      <w:r>
        <w:t>Again, see my comment above. Be careful with this interpretation. The silver hake case is probably a reflection of the availability of suitable temp habitat on the SS during the surveys, which means that variations in abundance indices might be also driven by the proportion of the hake stock available to the survey in addition to variations in stock size. The same could be true for the capelin stock in NL with a biomass derived from an acoustic survey, although this effect has been considered as likely not important (see Buren et al. MEPS 2019).</w:t>
      </w:r>
    </w:p>
    <w:p w14:paraId="2C2E14E7" w14:textId="3F300C23" w:rsidR="0047054E" w:rsidRDefault="0047054E">
      <w:pPr>
        <w:pStyle w:val="Commentaire"/>
      </w:pPr>
    </w:p>
    <w:p w14:paraId="1AAB27BB" w14:textId="73F6A0DC" w:rsidR="0047054E" w:rsidRDefault="0047054E">
      <w:pPr>
        <w:pStyle w:val="Commentaire"/>
      </w:pPr>
      <w:r>
        <w:t>Biomass of herring stocks in the GSL are estimated with stock models based on various input data, including indices from acoustic surveys. In 4T, the survey takes place in September during the post spawning aggregations, while the survey is conducted later in the fall during the main fishing season in 4R. In these cases, changes in the environmental conditio</w:t>
      </w:r>
      <w:r w:rsidR="00107EC7">
        <w:t>ns might affect the timing of the key biological events along the season (ex: gonad maturation, spawning, feeding and growth/fasting, different migrations) and the ‘availability/capturability’ of the fish to the surveys. So we have to be careful when referring to the effect of variations in temperature on the abundance of the stock. It is more the abundance indices.</w:t>
      </w:r>
    </w:p>
    <w:p w14:paraId="57860C5C" w14:textId="28171395" w:rsidR="008911CC" w:rsidRDefault="008911CC">
      <w:pPr>
        <w:pStyle w:val="Commentaire"/>
      </w:pPr>
    </w:p>
    <w:p w14:paraId="1856F520" w14:textId="1B256D46" w:rsidR="008911CC" w:rsidRDefault="008911CC">
      <w:pPr>
        <w:pStyle w:val="Commentaire"/>
      </w:pPr>
      <w:r>
        <w:t xml:space="preserve">In the case of mackerel, the SSB is also estimated with a stock model, with an index based on the egg survey. In that case, the timing of peak spawning varies little among years, suggesting no changes in the egg survey ‘capturability’ of the spawners. </w:t>
      </w:r>
      <w:r w:rsidR="00E30678">
        <w:t>So, in this case, maybe the effect on abundance = stock size as a consequence of effect on productivity (condition, R) and mortality (F, M).</w:t>
      </w:r>
      <w:r w:rsidR="00DC33F0">
        <w:t xml:space="preserve"> The later could also apply to the section in general </w:t>
      </w:r>
    </w:p>
    <w:p w14:paraId="05BC82EE" w14:textId="4AC8F6A6" w:rsidR="0047054E" w:rsidRDefault="0047054E">
      <w:pPr>
        <w:pStyle w:val="Commentaire"/>
      </w:pPr>
    </w:p>
  </w:comment>
  <w:comment w:id="20" w:author="SPlourde" w:date="2019-11-08T13:49:00Z" w:initials="SP">
    <w:p w14:paraId="481DD9B8" w14:textId="6BA1272C" w:rsidR="00370BF1" w:rsidRDefault="00370BF1">
      <w:pPr>
        <w:pStyle w:val="Commentaire"/>
      </w:pPr>
      <w:r>
        <w:rPr>
          <w:rStyle w:val="Marquedecommentaire"/>
        </w:rPr>
        <w:annotationRef/>
      </w:r>
      <w:r w:rsidR="00A568E7">
        <w:t xml:space="preserve">Landings are determined by the availability of fish to the fishery, i.e. the product </w:t>
      </w:r>
      <w:r w:rsidR="00B928BC">
        <w:t>stock size and distribution. I see that you had captured this, but there is maybe a more direct way to say it.</w:t>
      </w:r>
    </w:p>
  </w:comment>
  <w:comment w:id="30" w:author="SPlourde" w:date="2019-11-08T13:53:00Z" w:initials="SP">
    <w:p w14:paraId="10096D3F" w14:textId="63BCD35B" w:rsidR="007C1491" w:rsidRDefault="007C1491">
      <w:pPr>
        <w:pStyle w:val="Commentaire"/>
      </w:pPr>
      <w:r>
        <w:rPr>
          <w:rStyle w:val="Marquedecommentaire"/>
        </w:rPr>
        <w:annotationRef/>
      </w:r>
      <w:r>
        <w:t>I prefer this formulation using a classic terminology</w:t>
      </w:r>
    </w:p>
  </w:comment>
  <w:comment w:id="36" w:author="SPlourde" w:date="2019-11-08T13:55:00Z" w:initials="SP">
    <w:p w14:paraId="0F8B7765" w14:textId="74700A45" w:rsidR="007C3901" w:rsidRDefault="007C3901">
      <w:pPr>
        <w:pStyle w:val="Commentaire"/>
      </w:pPr>
      <w:r>
        <w:rPr>
          <w:rStyle w:val="Marquedecommentaire"/>
        </w:rPr>
        <w:annotationRef/>
      </w:r>
    </w:p>
  </w:comment>
  <w:comment w:id="42" w:author="SPlourde" w:date="2019-11-09T05:40:00Z" w:initials="SP">
    <w:p w14:paraId="649703A3" w14:textId="77777777" w:rsidR="00B928BC" w:rsidRDefault="00B928BC">
      <w:pPr>
        <w:pStyle w:val="Commentaire"/>
      </w:pPr>
      <w:r>
        <w:rPr>
          <w:rStyle w:val="Marquedecommentaire"/>
        </w:rPr>
        <w:annotationRef/>
      </w:r>
      <w:r>
        <w:t xml:space="preserve">We are to be careful here with our statement. NGOs, stakeholders are looking for everything coming out in the literature, so we don’t want to put stock biologists in trouble with this. </w:t>
      </w:r>
    </w:p>
    <w:p w14:paraId="03B226E1" w14:textId="77777777" w:rsidR="00B928BC" w:rsidRDefault="00B928BC">
      <w:pPr>
        <w:pStyle w:val="Commentaire"/>
      </w:pPr>
    </w:p>
    <w:p w14:paraId="12C31907" w14:textId="76B0565F" w:rsidR="00B928BC" w:rsidRDefault="00B928BC">
      <w:pPr>
        <w:pStyle w:val="Commentaire"/>
      </w:pPr>
      <w:r>
        <w:t xml:space="preserve">I would avoid talking about abundance here as we do not consider many important factors driving sometimes high total mortality (M, F). </w:t>
      </w:r>
      <w:r w:rsidR="00D91438">
        <w:t xml:space="preserve">I prefer using ‘productivity’ as a consequence of bottom-up effect on condition and R. </w:t>
      </w:r>
      <w:bookmarkStart w:id="47" w:name="_GoBack"/>
      <w:bookmarkEnd w:id="4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5E284" w15:done="0"/>
  <w15:commentEx w15:paraId="70FCDF98" w15:done="0"/>
  <w15:commentEx w15:paraId="22F0536F" w15:done="0"/>
  <w15:commentEx w15:paraId="3F451FB7" w15:done="0"/>
  <w15:commentEx w15:paraId="345FD618" w15:done="0"/>
  <w15:commentEx w15:paraId="5BA51F2C" w15:done="0"/>
  <w15:commentEx w15:paraId="68A9CD9F" w15:done="0"/>
  <w15:commentEx w15:paraId="1076581D" w15:done="0"/>
  <w15:commentEx w15:paraId="7A2401D4" w15:done="0"/>
  <w15:commentEx w15:paraId="170380AB" w15:done="0"/>
  <w15:commentEx w15:paraId="783A3B94" w15:done="0"/>
  <w15:commentEx w15:paraId="05BC82EE" w15:done="0"/>
  <w15:commentEx w15:paraId="481DD9B8" w15:done="0"/>
  <w15:commentEx w15:paraId="10096D3F" w15:done="0"/>
  <w15:commentEx w15:paraId="0F8B7765" w15:done="0"/>
  <w15:commentEx w15:paraId="12C319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7E63D" w14:textId="77777777" w:rsidR="00A6026B" w:rsidRDefault="00A6026B" w:rsidP="00A05249">
      <w:pPr>
        <w:spacing w:after="0" w:line="240" w:lineRule="auto"/>
      </w:pPr>
      <w:r>
        <w:separator/>
      </w:r>
    </w:p>
  </w:endnote>
  <w:endnote w:type="continuationSeparator" w:id="0">
    <w:p w14:paraId="74F1EBCD" w14:textId="77777777" w:rsidR="00A6026B" w:rsidRDefault="00A6026B" w:rsidP="00A0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C6D36" w14:textId="77777777" w:rsidR="00A6026B" w:rsidRDefault="00A6026B" w:rsidP="00A05249">
      <w:pPr>
        <w:spacing w:after="0" w:line="240" w:lineRule="auto"/>
      </w:pPr>
      <w:r>
        <w:separator/>
      </w:r>
    </w:p>
  </w:footnote>
  <w:footnote w:type="continuationSeparator" w:id="0">
    <w:p w14:paraId="3C93DEEE" w14:textId="77777777" w:rsidR="00A6026B" w:rsidRDefault="00A6026B" w:rsidP="00A05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B3757"/>
    <w:multiLevelType w:val="multilevel"/>
    <w:tmpl w:val="10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105"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lourde">
    <w15:presenceInfo w15:providerId="None" w15:userId="SPlour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EA"/>
    <w:rsid w:val="000021A4"/>
    <w:rsid w:val="00002A68"/>
    <w:rsid w:val="0000323A"/>
    <w:rsid w:val="00003BCA"/>
    <w:rsid w:val="000042E2"/>
    <w:rsid w:val="000045D4"/>
    <w:rsid w:val="00006821"/>
    <w:rsid w:val="000124A0"/>
    <w:rsid w:val="00014D71"/>
    <w:rsid w:val="00014E5A"/>
    <w:rsid w:val="00015C74"/>
    <w:rsid w:val="00016C0A"/>
    <w:rsid w:val="000178A6"/>
    <w:rsid w:val="00020FC3"/>
    <w:rsid w:val="00021D0D"/>
    <w:rsid w:val="00022A96"/>
    <w:rsid w:val="000243F5"/>
    <w:rsid w:val="000256A2"/>
    <w:rsid w:val="00027EAE"/>
    <w:rsid w:val="00030D8E"/>
    <w:rsid w:val="00035D65"/>
    <w:rsid w:val="0004389C"/>
    <w:rsid w:val="00046CDF"/>
    <w:rsid w:val="000508E4"/>
    <w:rsid w:val="00050CBB"/>
    <w:rsid w:val="00052367"/>
    <w:rsid w:val="00056CD2"/>
    <w:rsid w:val="00057BE3"/>
    <w:rsid w:val="000636B7"/>
    <w:rsid w:val="00063D9F"/>
    <w:rsid w:val="00065568"/>
    <w:rsid w:val="00066489"/>
    <w:rsid w:val="000715CC"/>
    <w:rsid w:val="00071FA2"/>
    <w:rsid w:val="00072208"/>
    <w:rsid w:val="000728B0"/>
    <w:rsid w:val="00072F68"/>
    <w:rsid w:val="00073C5B"/>
    <w:rsid w:val="000756FF"/>
    <w:rsid w:val="00077EE7"/>
    <w:rsid w:val="000819ED"/>
    <w:rsid w:val="00082AE7"/>
    <w:rsid w:val="00083052"/>
    <w:rsid w:val="00085062"/>
    <w:rsid w:val="000914F0"/>
    <w:rsid w:val="000919A6"/>
    <w:rsid w:val="00094718"/>
    <w:rsid w:val="00096DFE"/>
    <w:rsid w:val="00097486"/>
    <w:rsid w:val="000A03AC"/>
    <w:rsid w:val="000A0BFE"/>
    <w:rsid w:val="000A0C9A"/>
    <w:rsid w:val="000A170E"/>
    <w:rsid w:val="000A2705"/>
    <w:rsid w:val="000A2C15"/>
    <w:rsid w:val="000A2F62"/>
    <w:rsid w:val="000A4DD9"/>
    <w:rsid w:val="000A6213"/>
    <w:rsid w:val="000B0DDF"/>
    <w:rsid w:val="000B32FD"/>
    <w:rsid w:val="000B3A55"/>
    <w:rsid w:val="000B6297"/>
    <w:rsid w:val="000B662C"/>
    <w:rsid w:val="000C182F"/>
    <w:rsid w:val="000C52B6"/>
    <w:rsid w:val="000D30AA"/>
    <w:rsid w:val="000D3E80"/>
    <w:rsid w:val="000D406A"/>
    <w:rsid w:val="000D4497"/>
    <w:rsid w:val="000D57D9"/>
    <w:rsid w:val="000D630E"/>
    <w:rsid w:val="000D69E1"/>
    <w:rsid w:val="000E2807"/>
    <w:rsid w:val="000E2847"/>
    <w:rsid w:val="000E5D2E"/>
    <w:rsid w:val="000E79F4"/>
    <w:rsid w:val="000F1555"/>
    <w:rsid w:val="000F17D5"/>
    <w:rsid w:val="000F3FB3"/>
    <w:rsid w:val="000F4734"/>
    <w:rsid w:val="000F51FE"/>
    <w:rsid w:val="000F5EE8"/>
    <w:rsid w:val="0010066B"/>
    <w:rsid w:val="001012A7"/>
    <w:rsid w:val="001021EB"/>
    <w:rsid w:val="001047CB"/>
    <w:rsid w:val="001057D5"/>
    <w:rsid w:val="00107EC7"/>
    <w:rsid w:val="001116E5"/>
    <w:rsid w:val="00112838"/>
    <w:rsid w:val="001138C6"/>
    <w:rsid w:val="0011473E"/>
    <w:rsid w:val="00115211"/>
    <w:rsid w:val="00116E7B"/>
    <w:rsid w:val="001179EB"/>
    <w:rsid w:val="00124249"/>
    <w:rsid w:val="0012728D"/>
    <w:rsid w:val="001307B4"/>
    <w:rsid w:val="0013677A"/>
    <w:rsid w:val="001446F9"/>
    <w:rsid w:val="00144ABF"/>
    <w:rsid w:val="00144B8A"/>
    <w:rsid w:val="00147C71"/>
    <w:rsid w:val="001505AD"/>
    <w:rsid w:val="00151014"/>
    <w:rsid w:val="001515E9"/>
    <w:rsid w:val="00152779"/>
    <w:rsid w:val="001570F6"/>
    <w:rsid w:val="00161799"/>
    <w:rsid w:val="00165A83"/>
    <w:rsid w:val="001666DE"/>
    <w:rsid w:val="001673A6"/>
    <w:rsid w:val="00167ECA"/>
    <w:rsid w:val="0017027E"/>
    <w:rsid w:val="0017499E"/>
    <w:rsid w:val="00176C77"/>
    <w:rsid w:val="00177390"/>
    <w:rsid w:val="00183EF7"/>
    <w:rsid w:val="001841B7"/>
    <w:rsid w:val="0018476C"/>
    <w:rsid w:val="00185093"/>
    <w:rsid w:val="001864E0"/>
    <w:rsid w:val="001873E8"/>
    <w:rsid w:val="00190272"/>
    <w:rsid w:val="00191393"/>
    <w:rsid w:val="001925E4"/>
    <w:rsid w:val="00193715"/>
    <w:rsid w:val="00193B94"/>
    <w:rsid w:val="00194853"/>
    <w:rsid w:val="001960EC"/>
    <w:rsid w:val="001A0277"/>
    <w:rsid w:val="001A2B45"/>
    <w:rsid w:val="001A506F"/>
    <w:rsid w:val="001A5FA8"/>
    <w:rsid w:val="001A6D2C"/>
    <w:rsid w:val="001B17F9"/>
    <w:rsid w:val="001B31D3"/>
    <w:rsid w:val="001B412F"/>
    <w:rsid w:val="001B4A2F"/>
    <w:rsid w:val="001B4DC2"/>
    <w:rsid w:val="001B6A20"/>
    <w:rsid w:val="001B76F8"/>
    <w:rsid w:val="001C091B"/>
    <w:rsid w:val="001C3628"/>
    <w:rsid w:val="001C39D2"/>
    <w:rsid w:val="001C703B"/>
    <w:rsid w:val="001C7646"/>
    <w:rsid w:val="001D02FC"/>
    <w:rsid w:val="001D1D96"/>
    <w:rsid w:val="001D229E"/>
    <w:rsid w:val="001D3262"/>
    <w:rsid w:val="001E0BFD"/>
    <w:rsid w:val="001E31B8"/>
    <w:rsid w:val="001E43B4"/>
    <w:rsid w:val="001E484C"/>
    <w:rsid w:val="001F029A"/>
    <w:rsid w:val="001F43B3"/>
    <w:rsid w:val="001F445B"/>
    <w:rsid w:val="001F5B23"/>
    <w:rsid w:val="001F7095"/>
    <w:rsid w:val="002018DC"/>
    <w:rsid w:val="0020351B"/>
    <w:rsid w:val="0020402C"/>
    <w:rsid w:val="002052E3"/>
    <w:rsid w:val="00211129"/>
    <w:rsid w:val="00214AA5"/>
    <w:rsid w:val="002151CD"/>
    <w:rsid w:val="00216E6D"/>
    <w:rsid w:val="00217904"/>
    <w:rsid w:val="00220566"/>
    <w:rsid w:val="00221BB6"/>
    <w:rsid w:val="00224885"/>
    <w:rsid w:val="00224BE2"/>
    <w:rsid w:val="002250FF"/>
    <w:rsid w:val="0022539E"/>
    <w:rsid w:val="00225565"/>
    <w:rsid w:val="00225E74"/>
    <w:rsid w:val="00226211"/>
    <w:rsid w:val="00227B2C"/>
    <w:rsid w:val="00230C07"/>
    <w:rsid w:val="002313B1"/>
    <w:rsid w:val="002326BB"/>
    <w:rsid w:val="002343C6"/>
    <w:rsid w:val="002366F0"/>
    <w:rsid w:val="00236BEE"/>
    <w:rsid w:val="00237A11"/>
    <w:rsid w:val="00242DA7"/>
    <w:rsid w:val="00243AB0"/>
    <w:rsid w:val="002474D4"/>
    <w:rsid w:val="00251639"/>
    <w:rsid w:val="00252BBF"/>
    <w:rsid w:val="00253BAE"/>
    <w:rsid w:val="002565A1"/>
    <w:rsid w:val="002603D0"/>
    <w:rsid w:val="00260BAA"/>
    <w:rsid w:val="00261470"/>
    <w:rsid w:val="00263B1D"/>
    <w:rsid w:val="00265A33"/>
    <w:rsid w:val="00267AFE"/>
    <w:rsid w:val="00275F13"/>
    <w:rsid w:val="0027756A"/>
    <w:rsid w:val="00280103"/>
    <w:rsid w:val="0028039B"/>
    <w:rsid w:val="00280CC2"/>
    <w:rsid w:val="002826B1"/>
    <w:rsid w:val="002837CF"/>
    <w:rsid w:val="00284959"/>
    <w:rsid w:val="00286064"/>
    <w:rsid w:val="002871B5"/>
    <w:rsid w:val="002874A4"/>
    <w:rsid w:val="00287CFE"/>
    <w:rsid w:val="0029660C"/>
    <w:rsid w:val="002A0266"/>
    <w:rsid w:val="002A0596"/>
    <w:rsid w:val="002A23D1"/>
    <w:rsid w:val="002A3839"/>
    <w:rsid w:val="002A4E6A"/>
    <w:rsid w:val="002A5B28"/>
    <w:rsid w:val="002A5CFE"/>
    <w:rsid w:val="002B0E46"/>
    <w:rsid w:val="002B19CB"/>
    <w:rsid w:val="002B2256"/>
    <w:rsid w:val="002B22FD"/>
    <w:rsid w:val="002B29E5"/>
    <w:rsid w:val="002B4EC4"/>
    <w:rsid w:val="002B5A6D"/>
    <w:rsid w:val="002C11EB"/>
    <w:rsid w:val="002C2091"/>
    <w:rsid w:val="002C4994"/>
    <w:rsid w:val="002C4A00"/>
    <w:rsid w:val="002C65BC"/>
    <w:rsid w:val="002C6A83"/>
    <w:rsid w:val="002C7EDE"/>
    <w:rsid w:val="002C7F10"/>
    <w:rsid w:val="002D074F"/>
    <w:rsid w:val="002D200F"/>
    <w:rsid w:val="002D2867"/>
    <w:rsid w:val="002D2900"/>
    <w:rsid w:val="002D54B0"/>
    <w:rsid w:val="002D696A"/>
    <w:rsid w:val="002D77B4"/>
    <w:rsid w:val="002E0636"/>
    <w:rsid w:val="002E42CB"/>
    <w:rsid w:val="002E5D98"/>
    <w:rsid w:val="002E65E1"/>
    <w:rsid w:val="002F0025"/>
    <w:rsid w:val="002F019C"/>
    <w:rsid w:val="002F0874"/>
    <w:rsid w:val="002F1465"/>
    <w:rsid w:val="002F225A"/>
    <w:rsid w:val="002F6213"/>
    <w:rsid w:val="0030374C"/>
    <w:rsid w:val="00306F7F"/>
    <w:rsid w:val="00311336"/>
    <w:rsid w:val="00312BF1"/>
    <w:rsid w:val="00313D31"/>
    <w:rsid w:val="00313FAA"/>
    <w:rsid w:val="003145CE"/>
    <w:rsid w:val="00316BF4"/>
    <w:rsid w:val="00323561"/>
    <w:rsid w:val="003251FC"/>
    <w:rsid w:val="00327B8D"/>
    <w:rsid w:val="003330F6"/>
    <w:rsid w:val="00333E2A"/>
    <w:rsid w:val="0033531D"/>
    <w:rsid w:val="003356DC"/>
    <w:rsid w:val="00335ACC"/>
    <w:rsid w:val="00335B6C"/>
    <w:rsid w:val="0034395A"/>
    <w:rsid w:val="003441E0"/>
    <w:rsid w:val="00345DAC"/>
    <w:rsid w:val="003465CC"/>
    <w:rsid w:val="00347053"/>
    <w:rsid w:val="003476E2"/>
    <w:rsid w:val="0035067E"/>
    <w:rsid w:val="0035442C"/>
    <w:rsid w:val="00355FE7"/>
    <w:rsid w:val="00360196"/>
    <w:rsid w:val="00360682"/>
    <w:rsid w:val="00366111"/>
    <w:rsid w:val="003675E7"/>
    <w:rsid w:val="0036787B"/>
    <w:rsid w:val="00370BF1"/>
    <w:rsid w:val="00373268"/>
    <w:rsid w:val="00374F9D"/>
    <w:rsid w:val="00375B0A"/>
    <w:rsid w:val="00377B23"/>
    <w:rsid w:val="003959BC"/>
    <w:rsid w:val="00396BCB"/>
    <w:rsid w:val="003A136A"/>
    <w:rsid w:val="003A4005"/>
    <w:rsid w:val="003A48B7"/>
    <w:rsid w:val="003A6476"/>
    <w:rsid w:val="003A6E3D"/>
    <w:rsid w:val="003A7D90"/>
    <w:rsid w:val="003B168F"/>
    <w:rsid w:val="003B2F51"/>
    <w:rsid w:val="003B78E8"/>
    <w:rsid w:val="003B7993"/>
    <w:rsid w:val="003B7FF6"/>
    <w:rsid w:val="003C222D"/>
    <w:rsid w:val="003C28C5"/>
    <w:rsid w:val="003C4CB0"/>
    <w:rsid w:val="003D0A79"/>
    <w:rsid w:val="003D1F09"/>
    <w:rsid w:val="003D1F82"/>
    <w:rsid w:val="003D411D"/>
    <w:rsid w:val="003D5EA5"/>
    <w:rsid w:val="003D7AC8"/>
    <w:rsid w:val="003E0084"/>
    <w:rsid w:val="003E08BC"/>
    <w:rsid w:val="003E0BD4"/>
    <w:rsid w:val="003E32B2"/>
    <w:rsid w:val="003E50DB"/>
    <w:rsid w:val="003E54D3"/>
    <w:rsid w:val="003F0D0E"/>
    <w:rsid w:val="003F0F5C"/>
    <w:rsid w:val="003F409B"/>
    <w:rsid w:val="003F5722"/>
    <w:rsid w:val="003F6818"/>
    <w:rsid w:val="003F793F"/>
    <w:rsid w:val="003F7F48"/>
    <w:rsid w:val="00403BF2"/>
    <w:rsid w:val="004045CF"/>
    <w:rsid w:val="00405244"/>
    <w:rsid w:val="00405B8A"/>
    <w:rsid w:val="00407B21"/>
    <w:rsid w:val="00411438"/>
    <w:rsid w:val="004116D3"/>
    <w:rsid w:val="004139E6"/>
    <w:rsid w:val="004143B9"/>
    <w:rsid w:val="00417EDE"/>
    <w:rsid w:val="00420919"/>
    <w:rsid w:val="00421A4E"/>
    <w:rsid w:val="004224B1"/>
    <w:rsid w:val="00422CD6"/>
    <w:rsid w:val="00424735"/>
    <w:rsid w:val="00425F8B"/>
    <w:rsid w:val="0042667D"/>
    <w:rsid w:val="0042680D"/>
    <w:rsid w:val="00427E19"/>
    <w:rsid w:val="00430CEA"/>
    <w:rsid w:val="00432AB1"/>
    <w:rsid w:val="00432E23"/>
    <w:rsid w:val="00433CB5"/>
    <w:rsid w:val="00434DA9"/>
    <w:rsid w:val="0043646A"/>
    <w:rsid w:val="00436667"/>
    <w:rsid w:val="004367B1"/>
    <w:rsid w:val="00437D6E"/>
    <w:rsid w:val="0044065F"/>
    <w:rsid w:val="00442F5D"/>
    <w:rsid w:val="00443C7E"/>
    <w:rsid w:val="00444197"/>
    <w:rsid w:val="0044426D"/>
    <w:rsid w:val="00444F1A"/>
    <w:rsid w:val="0044506C"/>
    <w:rsid w:val="00450EC6"/>
    <w:rsid w:val="00451530"/>
    <w:rsid w:val="00452828"/>
    <w:rsid w:val="00453997"/>
    <w:rsid w:val="004549C6"/>
    <w:rsid w:val="00457050"/>
    <w:rsid w:val="0046011F"/>
    <w:rsid w:val="004613AD"/>
    <w:rsid w:val="00461417"/>
    <w:rsid w:val="004626B6"/>
    <w:rsid w:val="00462E31"/>
    <w:rsid w:val="00462E95"/>
    <w:rsid w:val="00464AB5"/>
    <w:rsid w:val="00464E0E"/>
    <w:rsid w:val="004650EB"/>
    <w:rsid w:val="0047054E"/>
    <w:rsid w:val="00471146"/>
    <w:rsid w:val="00474ABF"/>
    <w:rsid w:val="00474BC5"/>
    <w:rsid w:val="0047602C"/>
    <w:rsid w:val="00476BF7"/>
    <w:rsid w:val="00477BCE"/>
    <w:rsid w:val="004804E4"/>
    <w:rsid w:val="004849CA"/>
    <w:rsid w:val="00484A9B"/>
    <w:rsid w:val="004857B4"/>
    <w:rsid w:val="00485B0D"/>
    <w:rsid w:val="0049184C"/>
    <w:rsid w:val="00492605"/>
    <w:rsid w:val="00494241"/>
    <w:rsid w:val="00494B60"/>
    <w:rsid w:val="00496057"/>
    <w:rsid w:val="0049631E"/>
    <w:rsid w:val="00497C8E"/>
    <w:rsid w:val="00497F4E"/>
    <w:rsid w:val="004A0D46"/>
    <w:rsid w:val="004A2FCF"/>
    <w:rsid w:val="004A3589"/>
    <w:rsid w:val="004A4842"/>
    <w:rsid w:val="004A54E3"/>
    <w:rsid w:val="004A77A5"/>
    <w:rsid w:val="004B28E8"/>
    <w:rsid w:val="004B5A1D"/>
    <w:rsid w:val="004B5B62"/>
    <w:rsid w:val="004C0BE7"/>
    <w:rsid w:val="004C1697"/>
    <w:rsid w:val="004C5E4F"/>
    <w:rsid w:val="004C7FE4"/>
    <w:rsid w:val="004D207A"/>
    <w:rsid w:val="004D56B0"/>
    <w:rsid w:val="004D64C3"/>
    <w:rsid w:val="004D66D3"/>
    <w:rsid w:val="004D6736"/>
    <w:rsid w:val="004D7F3F"/>
    <w:rsid w:val="004E0442"/>
    <w:rsid w:val="004E07E3"/>
    <w:rsid w:val="004E0BD6"/>
    <w:rsid w:val="004E0E21"/>
    <w:rsid w:val="004E16A3"/>
    <w:rsid w:val="004E2438"/>
    <w:rsid w:val="004E260C"/>
    <w:rsid w:val="004E4129"/>
    <w:rsid w:val="004E52DA"/>
    <w:rsid w:val="004E5A29"/>
    <w:rsid w:val="004E7D80"/>
    <w:rsid w:val="004F0B19"/>
    <w:rsid w:val="004F1146"/>
    <w:rsid w:val="004F5457"/>
    <w:rsid w:val="004F5A19"/>
    <w:rsid w:val="004F6190"/>
    <w:rsid w:val="004F666D"/>
    <w:rsid w:val="004F668D"/>
    <w:rsid w:val="004F6B9E"/>
    <w:rsid w:val="004F6E74"/>
    <w:rsid w:val="00500CE3"/>
    <w:rsid w:val="00502591"/>
    <w:rsid w:val="00504051"/>
    <w:rsid w:val="00506D79"/>
    <w:rsid w:val="00507448"/>
    <w:rsid w:val="0051260F"/>
    <w:rsid w:val="00513088"/>
    <w:rsid w:val="00514ACD"/>
    <w:rsid w:val="0051559F"/>
    <w:rsid w:val="00516859"/>
    <w:rsid w:val="005200C9"/>
    <w:rsid w:val="00520400"/>
    <w:rsid w:val="00521608"/>
    <w:rsid w:val="005231A2"/>
    <w:rsid w:val="00523DC8"/>
    <w:rsid w:val="0052413B"/>
    <w:rsid w:val="00525134"/>
    <w:rsid w:val="00530C51"/>
    <w:rsid w:val="005316A8"/>
    <w:rsid w:val="00531990"/>
    <w:rsid w:val="00533579"/>
    <w:rsid w:val="0053363F"/>
    <w:rsid w:val="00535DF7"/>
    <w:rsid w:val="00536660"/>
    <w:rsid w:val="005372C1"/>
    <w:rsid w:val="00541252"/>
    <w:rsid w:val="005429F9"/>
    <w:rsid w:val="00543D4D"/>
    <w:rsid w:val="005457A5"/>
    <w:rsid w:val="00546597"/>
    <w:rsid w:val="00547579"/>
    <w:rsid w:val="00550557"/>
    <w:rsid w:val="0055109B"/>
    <w:rsid w:val="0055235F"/>
    <w:rsid w:val="0055620D"/>
    <w:rsid w:val="00561DEA"/>
    <w:rsid w:val="0056432C"/>
    <w:rsid w:val="005644CD"/>
    <w:rsid w:val="005658A4"/>
    <w:rsid w:val="00566463"/>
    <w:rsid w:val="00571BD1"/>
    <w:rsid w:val="00572981"/>
    <w:rsid w:val="00573419"/>
    <w:rsid w:val="00574BFB"/>
    <w:rsid w:val="0057692C"/>
    <w:rsid w:val="00583829"/>
    <w:rsid w:val="0058426E"/>
    <w:rsid w:val="005870C6"/>
    <w:rsid w:val="00587ADF"/>
    <w:rsid w:val="00591629"/>
    <w:rsid w:val="00592C38"/>
    <w:rsid w:val="00592EE5"/>
    <w:rsid w:val="005962E8"/>
    <w:rsid w:val="0059660F"/>
    <w:rsid w:val="00596A6B"/>
    <w:rsid w:val="0059796B"/>
    <w:rsid w:val="005A3E52"/>
    <w:rsid w:val="005A5507"/>
    <w:rsid w:val="005A5E1A"/>
    <w:rsid w:val="005A69AC"/>
    <w:rsid w:val="005A7E77"/>
    <w:rsid w:val="005B15F2"/>
    <w:rsid w:val="005B2C42"/>
    <w:rsid w:val="005B3A21"/>
    <w:rsid w:val="005B3A3B"/>
    <w:rsid w:val="005B799C"/>
    <w:rsid w:val="005C14CB"/>
    <w:rsid w:val="005C1922"/>
    <w:rsid w:val="005C28B6"/>
    <w:rsid w:val="005C5134"/>
    <w:rsid w:val="005C7E23"/>
    <w:rsid w:val="005C7E88"/>
    <w:rsid w:val="005D4B1B"/>
    <w:rsid w:val="005D7584"/>
    <w:rsid w:val="005D7989"/>
    <w:rsid w:val="005D7CBA"/>
    <w:rsid w:val="005E2C50"/>
    <w:rsid w:val="005E4162"/>
    <w:rsid w:val="005E4585"/>
    <w:rsid w:val="005E5BFF"/>
    <w:rsid w:val="005E6825"/>
    <w:rsid w:val="005E7171"/>
    <w:rsid w:val="005E7A39"/>
    <w:rsid w:val="005F0336"/>
    <w:rsid w:val="005F4F9A"/>
    <w:rsid w:val="005F56B3"/>
    <w:rsid w:val="005F6805"/>
    <w:rsid w:val="005F71ED"/>
    <w:rsid w:val="00600427"/>
    <w:rsid w:val="006029A7"/>
    <w:rsid w:val="00603473"/>
    <w:rsid w:val="0060363A"/>
    <w:rsid w:val="0060582B"/>
    <w:rsid w:val="00610108"/>
    <w:rsid w:val="00610ABC"/>
    <w:rsid w:val="00612234"/>
    <w:rsid w:val="00612640"/>
    <w:rsid w:val="0061416F"/>
    <w:rsid w:val="006171E6"/>
    <w:rsid w:val="00620F17"/>
    <w:rsid w:val="006214E6"/>
    <w:rsid w:val="00622C84"/>
    <w:rsid w:val="00625448"/>
    <w:rsid w:val="006331CA"/>
    <w:rsid w:val="00633668"/>
    <w:rsid w:val="00633AE1"/>
    <w:rsid w:val="00633B78"/>
    <w:rsid w:val="00634F75"/>
    <w:rsid w:val="00635208"/>
    <w:rsid w:val="006374A4"/>
    <w:rsid w:val="00640550"/>
    <w:rsid w:val="0064344A"/>
    <w:rsid w:val="00644ECF"/>
    <w:rsid w:val="00644FDC"/>
    <w:rsid w:val="00645108"/>
    <w:rsid w:val="00645287"/>
    <w:rsid w:val="00646E6E"/>
    <w:rsid w:val="00651168"/>
    <w:rsid w:val="006511A6"/>
    <w:rsid w:val="006562FC"/>
    <w:rsid w:val="00656F2A"/>
    <w:rsid w:val="00657C8B"/>
    <w:rsid w:val="00664246"/>
    <w:rsid w:val="00665F92"/>
    <w:rsid w:val="006669A3"/>
    <w:rsid w:val="00667757"/>
    <w:rsid w:val="00667BDC"/>
    <w:rsid w:val="00667FAF"/>
    <w:rsid w:val="006702EF"/>
    <w:rsid w:val="00670B86"/>
    <w:rsid w:val="00673546"/>
    <w:rsid w:val="006809C0"/>
    <w:rsid w:val="006824A5"/>
    <w:rsid w:val="00683073"/>
    <w:rsid w:val="00683A2A"/>
    <w:rsid w:val="00692ED6"/>
    <w:rsid w:val="006939F5"/>
    <w:rsid w:val="00695432"/>
    <w:rsid w:val="00695636"/>
    <w:rsid w:val="00696FD2"/>
    <w:rsid w:val="00697201"/>
    <w:rsid w:val="006A0158"/>
    <w:rsid w:val="006A02C8"/>
    <w:rsid w:val="006A16C2"/>
    <w:rsid w:val="006A1B8B"/>
    <w:rsid w:val="006A573D"/>
    <w:rsid w:val="006B28F5"/>
    <w:rsid w:val="006B69B7"/>
    <w:rsid w:val="006B7048"/>
    <w:rsid w:val="006C0940"/>
    <w:rsid w:val="006C1448"/>
    <w:rsid w:val="006C1FDA"/>
    <w:rsid w:val="006C3C70"/>
    <w:rsid w:val="006C62D1"/>
    <w:rsid w:val="006C7FCA"/>
    <w:rsid w:val="006D0A22"/>
    <w:rsid w:val="006D1CF9"/>
    <w:rsid w:val="006D2598"/>
    <w:rsid w:val="006D35C7"/>
    <w:rsid w:val="006D4255"/>
    <w:rsid w:val="006D5E8E"/>
    <w:rsid w:val="006E0D4D"/>
    <w:rsid w:val="006E16B4"/>
    <w:rsid w:val="006E3012"/>
    <w:rsid w:val="006E421C"/>
    <w:rsid w:val="006E4C8A"/>
    <w:rsid w:val="006E6BAC"/>
    <w:rsid w:val="006F1E46"/>
    <w:rsid w:val="006F53F8"/>
    <w:rsid w:val="006F5478"/>
    <w:rsid w:val="006F5A6E"/>
    <w:rsid w:val="007005E2"/>
    <w:rsid w:val="00701066"/>
    <w:rsid w:val="00703F0F"/>
    <w:rsid w:val="0070658D"/>
    <w:rsid w:val="00707826"/>
    <w:rsid w:val="00707B01"/>
    <w:rsid w:val="0071048D"/>
    <w:rsid w:val="0071130D"/>
    <w:rsid w:val="007115FA"/>
    <w:rsid w:val="00712EA6"/>
    <w:rsid w:val="00713437"/>
    <w:rsid w:val="00714EF9"/>
    <w:rsid w:val="00717158"/>
    <w:rsid w:val="00724077"/>
    <w:rsid w:val="00724487"/>
    <w:rsid w:val="00726584"/>
    <w:rsid w:val="007269F6"/>
    <w:rsid w:val="00726EF0"/>
    <w:rsid w:val="007313F3"/>
    <w:rsid w:val="00732393"/>
    <w:rsid w:val="00733590"/>
    <w:rsid w:val="00735BFD"/>
    <w:rsid w:val="00736FED"/>
    <w:rsid w:val="00737797"/>
    <w:rsid w:val="00737DA8"/>
    <w:rsid w:val="00740C5B"/>
    <w:rsid w:val="00740D93"/>
    <w:rsid w:val="007415EF"/>
    <w:rsid w:val="007420E3"/>
    <w:rsid w:val="00742547"/>
    <w:rsid w:val="00744AFB"/>
    <w:rsid w:val="00750999"/>
    <w:rsid w:val="00754341"/>
    <w:rsid w:val="00754593"/>
    <w:rsid w:val="00756933"/>
    <w:rsid w:val="00756B0B"/>
    <w:rsid w:val="0076203D"/>
    <w:rsid w:val="00762D64"/>
    <w:rsid w:val="00765930"/>
    <w:rsid w:val="0076754B"/>
    <w:rsid w:val="00767E92"/>
    <w:rsid w:val="00767F10"/>
    <w:rsid w:val="00771DFD"/>
    <w:rsid w:val="00774A6F"/>
    <w:rsid w:val="007754F8"/>
    <w:rsid w:val="00775A82"/>
    <w:rsid w:val="00782235"/>
    <w:rsid w:val="007833F2"/>
    <w:rsid w:val="00784815"/>
    <w:rsid w:val="00784E9E"/>
    <w:rsid w:val="007851BF"/>
    <w:rsid w:val="00785637"/>
    <w:rsid w:val="00786528"/>
    <w:rsid w:val="0078767D"/>
    <w:rsid w:val="0078769D"/>
    <w:rsid w:val="007900CB"/>
    <w:rsid w:val="007908B2"/>
    <w:rsid w:val="0079490C"/>
    <w:rsid w:val="00794E16"/>
    <w:rsid w:val="007950AD"/>
    <w:rsid w:val="00796328"/>
    <w:rsid w:val="00797FCF"/>
    <w:rsid w:val="007A136B"/>
    <w:rsid w:val="007A3AE7"/>
    <w:rsid w:val="007A4453"/>
    <w:rsid w:val="007A638E"/>
    <w:rsid w:val="007A7D09"/>
    <w:rsid w:val="007B0715"/>
    <w:rsid w:val="007B30CC"/>
    <w:rsid w:val="007B46CD"/>
    <w:rsid w:val="007B57B6"/>
    <w:rsid w:val="007B6C58"/>
    <w:rsid w:val="007B722E"/>
    <w:rsid w:val="007C1491"/>
    <w:rsid w:val="007C1A0D"/>
    <w:rsid w:val="007C1E38"/>
    <w:rsid w:val="007C1F4E"/>
    <w:rsid w:val="007C3901"/>
    <w:rsid w:val="007C3F18"/>
    <w:rsid w:val="007C5382"/>
    <w:rsid w:val="007C7F8A"/>
    <w:rsid w:val="007D10D3"/>
    <w:rsid w:val="007D166C"/>
    <w:rsid w:val="007D26B8"/>
    <w:rsid w:val="007D46B5"/>
    <w:rsid w:val="007D5B33"/>
    <w:rsid w:val="007E0DAF"/>
    <w:rsid w:val="007E1406"/>
    <w:rsid w:val="007E1A3A"/>
    <w:rsid w:val="007E3BC3"/>
    <w:rsid w:val="007E6CE9"/>
    <w:rsid w:val="007F0706"/>
    <w:rsid w:val="007F0C30"/>
    <w:rsid w:val="007F3027"/>
    <w:rsid w:val="007F304C"/>
    <w:rsid w:val="007F5DF3"/>
    <w:rsid w:val="007F5F5E"/>
    <w:rsid w:val="007F5FA6"/>
    <w:rsid w:val="007F6336"/>
    <w:rsid w:val="007F6EE1"/>
    <w:rsid w:val="008000DE"/>
    <w:rsid w:val="00800BE5"/>
    <w:rsid w:val="00801692"/>
    <w:rsid w:val="00801BAB"/>
    <w:rsid w:val="00802A6B"/>
    <w:rsid w:val="00802DDC"/>
    <w:rsid w:val="00805AF4"/>
    <w:rsid w:val="0080675C"/>
    <w:rsid w:val="0080770B"/>
    <w:rsid w:val="00807F8F"/>
    <w:rsid w:val="00811B09"/>
    <w:rsid w:val="0081267F"/>
    <w:rsid w:val="008164FD"/>
    <w:rsid w:val="00821031"/>
    <w:rsid w:val="008258DD"/>
    <w:rsid w:val="00827C42"/>
    <w:rsid w:val="00827C8C"/>
    <w:rsid w:val="00830F8D"/>
    <w:rsid w:val="0083333E"/>
    <w:rsid w:val="00834ED0"/>
    <w:rsid w:val="00835711"/>
    <w:rsid w:val="00835993"/>
    <w:rsid w:val="00837D5C"/>
    <w:rsid w:val="00840756"/>
    <w:rsid w:val="00841339"/>
    <w:rsid w:val="00842D8F"/>
    <w:rsid w:val="00843DB6"/>
    <w:rsid w:val="00844B42"/>
    <w:rsid w:val="00844C27"/>
    <w:rsid w:val="00851666"/>
    <w:rsid w:val="008521FD"/>
    <w:rsid w:val="008537D2"/>
    <w:rsid w:val="00854280"/>
    <w:rsid w:val="008547BB"/>
    <w:rsid w:val="00854C61"/>
    <w:rsid w:val="008557F1"/>
    <w:rsid w:val="00856D1F"/>
    <w:rsid w:val="00857B52"/>
    <w:rsid w:val="008645E3"/>
    <w:rsid w:val="00864CFF"/>
    <w:rsid w:val="00865495"/>
    <w:rsid w:val="00871150"/>
    <w:rsid w:val="00871279"/>
    <w:rsid w:val="00876B73"/>
    <w:rsid w:val="00883399"/>
    <w:rsid w:val="00883875"/>
    <w:rsid w:val="00884C30"/>
    <w:rsid w:val="0089020D"/>
    <w:rsid w:val="008911CC"/>
    <w:rsid w:val="00891C6E"/>
    <w:rsid w:val="00891F69"/>
    <w:rsid w:val="00892389"/>
    <w:rsid w:val="0089379F"/>
    <w:rsid w:val="00894CEE"/>
    <w:rsid w:val="0089591F"/>
    <w:rsid w:val="008A002B"/>
    <w:rsid w:val="008A13DE"/>
    <w:rsid w:val="008A1D82"/>
    <w:rsid w:val="008A397C"/>
    <w:rsid w:val="008A3A13"/>
    <w:rsid w:val="008A5AE5"/>
    <w:rsid w:val="008A675E"/>
    <w:rsid w:val="008B0A38"/>
    <w:rsid w:val="008B0DD1"/>
    <w:rsid w:val="008B17EA"/>
    <w:rsid w:val="008B1EB4"/>
    <w:rsid w:val="008B74A2"/>
    <w:rsid w:val="008B751A"/>
    <w:rsid w:val="008C123F"/>
    <w:rsid w:val="008C1A09"/>
    <w:rsid w:val="008C34E7"/>
    <w:rsid w:val="008C5BD7"/>
    <w:rsid w:val="008C6E4C"/>
    <w:rsid w:val="008D0F77"/>
    <w:rsid w:val="008D20C4"/>
    <w:rsid w:val="008D3F3A"/>
    <w:rsid w:val="008D441D"/>
    <w:rsid w:val="008D4C06"/>
    <w:rsid w:val="008D6762"/>
    <w:rsid w:val="008D6B7A"/>
    <w:rsid w:val="008E0245"/>
    <w:rsid w:val="008E176E"/>
    <w:rsid w:val="008E1E54"/>
    <w:rsid w:val="008E23C4"/>
    <w:rsid w:val="008E3F8B"/>
    <w:rsid w:val="008E433E"/>
    <w:rsid w:val="008E4488"/>
    <w:rsid w:val="008E6E0F"/>
    <w:rsid w:val="008E740F"/>
    <w:rsid w:val="008F1916"/>
    <w:rsid w:val="008F313F"/>
    <w:rsid w:val="008F32EA"/>
    <w:rsid w:val="008F4B98"/>
    <w:rsid w:val="008F4E11"/>
    <w:rsid w:val="008F4E62"/>
    <w:rsid w:val="008F6090"/>
    <w:rsid w:val="008F67EF"/>
    <w:rsid w:val="008F6F46"/>
    <w:rsid w:val="008F7A4D"/>
    <w:rsid w:val="008F7AE9"/>
    <w:rsid w:val="009002DB"/>
    <w:rsid w:val="00900605"/>
    <w:rsid w:val="00902233"/>
    <w:rsid w:val="00903590"/>
    <w:rsid w:val="00904819"/>
    <w:rsid w:val="009076F5"/>
    <w:rsid w:val="00916704"/>
    <w:rsid w:val="009173C0"/>
    <w:rsid w:val="00925A2F"/>
    <w:rsid w:val="0093179F"/>
    <w:rsid w:val="00932513"/>
    <w:rsid w:val="00934BD8"/>
    <w:rsid w:val="009376C9"/>
    <w:rsid w:val="00937909"/>
    <w:rsid w:val="00942A02"/>
    <w:rsid w:val="00943A53"/>
    <w:rsid w:val="00943B56"/>
    <w:rsid w:val="00943FA3"/>
    <w:rsid w:val="00945C5D"/>
    <w:rsid w:val="00952DF0"/>
    <w:rsid w:val="00953438"/>
    <w:rsid w:val="00953CB9"/>
    <w:rsid w:val="009575AE"/>
    <w:rsid w:val="009619DC"/>
    <w:rsid w:val="00961CCE"/>
    <w:rsid w:val="00962BE0"/>
    <w:rsid w:val="00965FE2"/>
    <w:rsid w:val="00973513"/>
    <w:rsid w:val="00974B2A"/>
    <w:rsid w:val="00977552"/>
    <w:rsid w:val="009809D4"/>
    <w:rsid w:val="00981EE8"/>
    <w:rsid w:val="00982CA8"/>
    <w:rsid w:val="009841E7"/>
    <w:rsid w:val="00984296"/>
    <w:rsid w:val="0098429B"/>
    <w:rsid w:val="0098546C"/>
    <w:rsid w:val="00985C55"/>
    <w:rsid w:val="00986AAD"/>
    <w:rsid w:val="009877D3"/>
    <w:rsid w:val="00991025"/>
    <w:rsid w:val="0099272E"/>
    <w:rsid w:val="00992C53"/>
    <w:rsid w:val="009932BB"/>
    <w:rsid w:val="009937E0"/>
    <w:rsid w:val="00996CF2"/>
    <w:rsid w:val="00997B1F"/>
    <w:rsid w:val="009A0580"/>
    <w:rsid w:val="009A1356"/>
    <w:rsid w:val="009A2558"/>
    <w:rsid w:val="009A6F22"/>
    <w:rsid w:val="009A7404"/>
    <w:rsid w:val="009B2F5A"/>
    <w:rsid w:val="009B5294"/>
    <w:rsid w:val="009B6DB7"/>
    <w:rsid w:val="009B72CB"/>
    <w:rsid w:val="009C1F2F"/>
    <w:rsid w:val="009C2E71"/>
    <w:rsid w:val="009C39DE"/>
    <w:rsid w:val="009C45D7"/>
    <w:rsid w:val="009C6200"/>
    <w:rsid w:val="009D04D5"/>
    <w:rsid w:val="009D0760"/>
    <w:rsid w:val="009D0BF5"/>
    <w:rsid w:val="009D0F26"/>
    <w:rsid w:val="009D2633"/>
    <w:rsid w:val="009E000B"/>
    <w:rsid w:val="009E38F2"/>
    <w:rsid w:val="009E3C5F"/>
    <w:rsid w:val="009E46B7"/>
    <w:rsid w:val="009E4D77"/>
    <w:rsid w:val="009E6AFB"/>
    <w:rsid w:val="009E6D84"/>
    <w:rsid w:val="009F41C5"/>
    <w:rsid w:val="009F466B"/>
    <w:rsid w:val="009F4A84"/>
    <w:rsid w:val="009F5813"/>
    <w:rsid w:val="009F71C3"/>
    <w:rsid w:val="009F72A9"/>
    <w:rsid w:val="009F743C"/>
    <w:rsid w:val="00A0076C"/>
    <w:rsid w:val="00A01051"/>
    <w:rsid w:val="00A02299"/>
    <w:rsid w:val="00A02E7D"/>
    <w:rsid w:val="00A051C4"/>
    <w:rsid w:val="00A05249"/>
    <w:rsid w:val="00A055E5"/>
    <w:rsid w:val="00A05D75"/>
    <w:rsid w:val="00A0638F"/>
    <w:rsid w:val="00A06F0E"/>
    <w:rsid w:val="00A1111A"/>
    <w:rsid w:val="00A11A08"/>
    <w:rsid w:val="00A12C88"/>
    <w:rsid w:val="00A13574"/>
    <w:rsid w:val="00A13598"/>
    <w:rsid w:val="00A13C5E"/>
    <w:rsid w:val="00A14A9F"/>
    <w:rsid w:val="00A15283"/>
    <w:rsid w:val="00A15D63"/>
    <w:rsid w:val="00A160AE"/>
    <w:rsid w:val="00A164E3"/>
    <w:rsid w:val="00A22DC8"/>
    <w:rsid w:val="00A22FFA"/>
    <w:rsid w:val="00A24099"/>
    <w:rsid w:val="00A24FDC"/>
    <w:rsid w:val="00A26721"/>
    <w:rsid w:val="00A26A84"/>
    <w:rsid w:val="00A31226"/>
    <w:rsid w:val="00A31E43"/>
    <w:rsid w:val="00A332D8"/>
    <w:rsid w:val="00A33A0C"/>
    <w:rsid w:val="00A34117"/>
    <w:rsid w:val="00A34E73"/>
    <w:rsid w:val="00A35EC0"/>
    <w:rsid w:val="00A36D0E"/>
    <w:rsid w:val="00A4136C"/>
    <w:rsid w:val="00A426FC"/>
    <w:rsid w:val="00A44043"/>
    <w:rsid w:val="00A44CD8"/>
    <w:rsid w:val="00A47111"/>
    <w:rsid w:val="00A5161A"/>
    <w:rsid w:val="00A52BB6"/>
    <w:rsid w:val="00A52DBA"/>
    <w:rsid w:val="00A54536"/>
    <w:rsid w:val="00A548DE"/>
    <w:rsid w:val="00A54AE7"/>
    <w:rsid w:val="00A554AC"/>
    <w:rsid w:val="00A568E7"/>
    <w:rsid w:val="00A6026B"/>
    <w:rsid w:val="00A647C3"/>
    <w:rsid w:val="00A64A97"/>
    <w:rsid w:val="00A65F94"/>
    <w:rsid w:val="00A663E5"/>
    <w:rsid w:val="00A66534"/>
    <w:rsid w:val="00A67941"/>
    <w:rsid w:val="00A707B8"/>
    <w:rsid w:val="00A71122"/>
    <w:rsid w:val="00A71B1D"/>
    <w:rsid w:val="00A73B5F"/>
    <w:rsid w:val="00A773D9"/>
    <w:rsid w:val="00A80834"/>
    <w:rsid w:val="00A81285"/>
    <w:rsid w:val="00A82C21"/>
    <w:rsid w:val="00A8544C"/>
    <w:rsid w:val="00A866EE"/>
    <w:rsid w:val="00A8762C"/>
    <w:rsid w:val="00A90A48"/>
    <w:rsid w:val="00A94D7B"/>
    <w:rsid w:val="00A95E3D"/>
    <w:rsid w:val="00A9687F"/>
    <w:rsid w:val="00A969C6"/>
    <w:rsid w:val="00A96CE8"/>
    <w:rsid w:val="00A97F8D"/>
    <w:rsid w:val="00AA2350"/>
    <w:rsid w:val="00AA2DD7"/>
    <w:rsid w:val="00AA32E5"/>
    <w:rsid w:val="00AA336B"/>
    <w:rsid w:val="00AA6FDF"/>
    <w:rsid w:val="00AA7646"/>
    <w:rsid w:val="00AB0528"/>
    <w:rsid w:val="00AB0669"/>
    <w:rsid w:val="00AB09C5"/>
    <w:rsid w:val="00AB0E7E"/>
    <w:rsid w:val="00AB31EA"/>
    <w:rsid w:val="00AB4DAF"/>
    <w:rsid w:val="00AB5EFB"/>
    <w:rsid w:val="00AC09F9"/>
    <w:rsid w:val="00AC0FE3"/>
    <w:rsid w:val="00AC5A3E"/>
    <w:rsid w:val="00AC6181"/>
    <w:rsid w:val="00AC741C"/>
    <w:rsid w:val="00AC7DAE"/>
    <w:rsid w:val="00AD0774"/>
    <w:rsid w:val="00AD344D"/>
    <w:rsid w:val="00AD39B8"/>
    <w:rsid w:val="00AD404C"/>
    <w:rsid w:val="00AD64DE"/>
    <w:rsid w:val="00AD6D32"/>
    <w:rsid w:val="00AD74F0"/>
    <w:rsid w:val="00AD7A1A"/>
    <w:rsid w:val="00AE0425"/>
    <w:rsid w:val="00AE229F"/>
    <w:rsid w:val="00AE25F2"/>
    <w:rsid w:val="00AE36E7"/>
    <w:rsid w:val="00AE4F91"/>
    <w:rsid w:val="00AE51A7"/>
    <w:rsid w:val="00AE57FC"/>
    <w:rsid w:val="00AE599D"/>
    <w:rsid w:val="00AE5FBB"/>
    <w:rsid w:val="00AE6D94"/>
    <w:rsid w:val="00AF0C24"/>
    <w:rsid w:val="00AF0C43"/>
    <w:rsid w:val="00AF0D6B"/>
    <w:rsid w:val="00AF2779"/>
    <w:rsid w:val="00AF2F91"/>
    <w:rsid w:val="00AF430F"/>
    <w:rsid w:val="00AF4474"/>
    <w:rsid w:val="00AF5FFC"/>
    <w:rsid w:val="00B00005"/>
    <w:rsid w:val="00B0033E"/>
    <w:rsid w:val="00B0078E"/>
    <w:rsid w:val="00B02998"/>
    <w:rsid w:val="00B035E1"/>
    <w:rsid w:val="00B04190"/>
    <w:rsid w:val="00B04C98"/>
    <w:rsid w:val="00B067F3"/>
    <w:rsid w:val="00B14C57"/>
    <w:rsid w:val="00B14FE4"/>
    <w:rsid w:val="00B15AEB"/>
    <w:rsid w:val="00B15CB3"/>
    <w:rsid w:val="00B170AF"/>
    <w:rsid w:val="00B17169"/>
    <w:rsid w:val="00B17992"/>
    <w:rsid w:val="00B213B2"/>
    <w:rsid w:val="00B217B2"/>
    <w:rsid w:val="00B2434F"/>
    <w:rsid w:val="00B251AC"/>
    <w:rsid w:val="00B25C4D"/>
    <w:rsid w:val="00B27D0A"/>
    <w:rsid w:val="00B30D61"/>
    <w:rsid w:val="00B34DB8"/>
    <w:rsid w:val="00B35E4A"/>
    <w:rsid w:val="00B35FC2"/>
    <w:rsid w:val="00B36132"/>
    <w:rsid w:val="00B365BF"/>
    <w:rsid w:val="00B40981"/>
    <w:rsid w:val="00B41AB1"/>
    <w:rsid w:val="00B4406B"/>
    <w:rsid w:val="00B45042"/>
    <w:rsid w:val="00B45ADB"/>
    <w:rsid w:val="00B4640B"/>
    <w:rsid w:val="00B46568"/>
    <w:rsid w:val="00B46735"/>
    <w:rsid w:val="00B47DE8"/>
    <w:rsid w:val="00B52D88"/>
    <w:rsid w:val="00B53C7B"/>
    <w:rsid w:val="00B53DAE"/>
    <w:rsid w:val="00B569A0"/>
    <w:rsid w:val="00B6074F"/>
    <w:rsid w:val="00B61DA2"/>
    <w:rsid w:val="00B635E2"/>
    <w:rsid w:val="00B6517F"/>
    <w:rsid w:val="00B65F01"/>
    <w:rsid w:val="00B663A6"/>
    <w:rsid w:val="00B70E73"/>
    <w:rsid w:val="00B71EA7"/>
    <w:rsid w:val="00B72681"/>
    <w:rsid w:val="00B77161"/>
    <w:rsid w:val="00B818C4"/>
    <w:rsid w:val="00B8346F"/>
    <w:rsid w:val="00B842E2"/>
    <w:rsid w:val="00B84D96"/>
    <w:rsid w:val="00B86E52"/>
    <w:rsid w:val="00B87B78"/>
    <w:rsid w:val="00B87B8E"/>
    <w:rsid w:val="00B9043F"/>
    <w:rsid w:val="00B928BC"/>
    <w:rsid w:val="00B93042"/>
    <w:rsid w:val="00B93EAB"/>
    <w:rsid w:val="00B94B86"/>
    <w:rsid w:val="00BA356A"/>
    <w:rsid w:val="00BA38D6"/>
    <w:rsid w:val="00BA7ABA"/>
    <w:rsid w:val="00BB15AD"/>
    <w:rsid w:val="00BB459D"/>
    <w:rsid w:val="00BB4899"/>
    <w:rsid w:val="00BC1700"/>
    <w:rsid w:val="00BC1CBD"/>
    <w:rsid w:val="00BC1F49"/>
    <w:rsid w:val="00BC3E18"/>
    <w:rsid w:val="00BC49B8"/>
    <w:rsid w:val="00BC5787"/>
    <w:rsid w:val="00BC6706"/>
    <w:rsid w:val="00BC69ED"/>
    <w:rsid w:val="00BC788C"/>
    <w:rsid w:val="00BC7FD6"/>
    <w:rsid w:val="00BD027D"/>
    <w:rsid w:val="00BD1E16"/>
    <w:rsid w:val="00BD22CA"/>
    <w:rsid w:val="00BD390F"/>
    <w:rsid w:val="00BD4D6E"/>
    <w:rsid w:val="00BD5205"/>
    <w:rsid w:val="00BD5D15"/>
    <w:rsid w:val="00BE0302"/>
    <w:rsid w:val="00BE5591"/>
    <w:rsid w:val="00BE6018"/>
    <w:rsid w:val="00BE63F8"/>
    <w:rsid w:val="00BF1EFB"/>
    <w:rsid w:val="00BF269B"/>
    <w:rsid w:val="00BF351C"/>
    <w:rsid w:val="00BF4199"/>
    <w:rsid w:val="00BF6A24"/>
    <w:rsid w:val="00C00B82"/>
    <w:rsid w:val="00C02625"/>
    <w:rsid w:val="00C04CF9"/>
    <w:rsid w:val="00C0560A"/>
    <w:rsid w:val="00C05D64"/>
    <w:rsid w:val="00C100EE"/>
    <w:rsid w:val="00C10A98"/>
    <w:rsid w:val="00C11839"/>
    <w:rsid w:val="00C1193C"/>
    <w:rsid w:val="00C12D32"/>
    <w:rsid w:val="00C137ED"/>
    <w:rsid w:val="00C16F94"/>
    <w:rsid w:val="00C27138"/>
    <w:rsid w:val="00C271F7"/>
    <w:rsid w:val="00C2791B"/>
    <w:rsid w:val="00C30FBD"/>
    <w:rsid w:val="00C318EA"/>
    <w:rsid w:val="00C31FED"/>
    <w:rsid w:val="00C32A1D"/>
    <w:rsid w:val="00C32ABA"/>
    <w:rsid w:val="00C32FEA"/>
    <w:rsid w:val="00C3471F"/>
    <w:rsid w:val="00C3574E"/>
    <w:rsid w:val="00C359A9"/>
    <w:rsid w:val="00C40F08"/>
    <w:rsid w:val="00C413AF"/>
    <w:rsid w:val="00C415C9"/>
    <w:rsid w:val="00C41DB4"/>
    <w:rsid w:val="00C438E1"/>
    <w:rsid w:val="00C51D13"/>
    <w:rsid w:val="00C52CA9"/>
    <w:rsid w:val="00C53768"/>
    <w:rsid w:val="00C60618"/>
    <w:rsid w:val="00C61425"/>
    <w:rsid w:val="00C75E27"/>
    <w:rsid w:val="00C7682E"/>
    <w:rsid w:val="00C77EF5"/>
    <w:rsid w:val="00C80AD0"/>
    <w:rsid w:val="00C83863"/>
    <w:rsid w:val="00C83A9F"/>
    <w:rsid w:val="00C86B5A"/>
    <w:rsid w:val="00C924FF"/>
    <w:rsid w:val="00C92832"/>
    <w:rsid w:val="00C93AEA"/>
    <w:rsid w:val="00C94380"/>
    <w:rsid w:val="00C96512"/>
    <w:rsid w:val="00C97204"/>
    <w:rsid w:val="00CA1E9D"/>
    <w:rsid w:val="00CA23C6"/>
    <w:rsid w:val="00CA3DBF"/>
    <w:rsid w:val="00CA4A2D"/>
    <w:rsid w:val="00CA5748"/>
    <w:rsid w:val="00CB0D3E"/>
    <w:rsid w:val="00CB22EE"/>
    <w:rsid w:val="00CB2684"/>
    <w:rsid w:val="00CB269D"/>
    <w:rsid w:val="00CB57A1"/>
    <w:rsid w:val="00CB64FB"/>
    <w:rsid w:val="00CB6B8C"/>
    <w:rsid w:val="00CC16CA"/>
    <w:rsid w:val="00CC2B06"/>
    <w:rsid w:val="00CC44F0"/>
    <w:rsid w:val="00CC4D8D"/>
    <w:rsid w:val="00CC7A20"/>
    <w:rsid w:val="00CE2853"/>
    <w:rsid w:val="00CE3E79"/>
    <w:rsid w:val="00CE4028"/>
    <w:rsid w:val="00CE63B9"/>
    <w:rsid w:val="00CE6725"/>
    <w:rsid w:val="00CF0879"/>
    <w:rsid w:val="00CF2D19"/>
    <w:rsid w:val="00CF4436"/>
    <w:rsid w:val="00CF48B0"/>
    <w:rsid w:val="00CF5AB7"/>
    <w:rsid w:val="00CF601D"/>
    <w:rsid w:val="00CF6212"/>
    <w:rsid w:val="00CF6798"/>
    <w:rsid w:val="00D04C92"/>
    <w:rsid w:val="00D04D59"/>
    <w:rsid w:val="00D051F9"/>
    <w:rsid w:val="00D10F80"/>
    <w:rsid w:val="00D14385"/>
    <w:rsid w:val="00D15467"/>
    <w:rsid w:val="00D1744E"/>
    <w:rsid w:val="00D177FA"/>
    <w:rsid w:val="00D20716"/>
    <w:rsid w:val="00D24132"/>
    <w:rsid w:val="00D25656"/>
    <w:rsid w:val="00D25D23"/>
    <w:rsid w:val="00D26E7C"/>
    <w:rsid w:val="00D2714C"/>
    <w:rsid w:val="00D313CD"/>
    <w:rsid w:val="00D4005D"/>
    <w:rsid w:val="00D41F6D"/>
    <w:rsid w:val="00D44B9A"/>
    <w:rsid w:val="00D44E8C"/>
    <w:rsid w:val="00D46D75"/>
    <w:rsid w:val="00D473E7"/>
    <w:rsid w:val="00D47A99"/>
    <w:rsid w:val="00D52F4B"/>
    <w:rsid w:val="00D559D1"/>
    <w:rsid w:val="00D56DF2"/>
    <w:rsid w:val="00D5776B"/>
    <w:rsid w:val="00D57963"/>
    <w:rsid w:val="00D63BF2"/>
    <w:rsid w:val="00D65C3B"/>
    <w:rsid w:val="00D67014"/>
    <w:rsid w:val="00D677D9"/>
    <w:rsid w:val="00D67FBD"/>
    <w:rsid w:val="00D7023D"/>
    <w:rsid w:val="00D714F9"/>
    <w:rsid w:val="00D717A6"/>
    <w:rsid w:val="00D74744"/>
    <w:rsid w:val="00D757A9"/>
    <w:rsid w:val="00D75B5D"/>
    <w:rsid w:val="00D76CE6"/>
    <w:rsid w:val="00D81F7B"/>
    <w:rsid w:val="00D820A2"/>
    <w:rsid w:val="00D82A66"/>
    <w:rsid w:val="00D84144"/>
    <w:rsid w:val="00D845CA"/>
    <w:rsid w:val="00D8537C"/>
    <w:rsid w:val="00D85A70"/>
    <w:rsid w:val="00D864EC"/>
    <w:rsid w:val="00D91438"/>
    <w:rsid w:val="00D91F09"/>
    <w:rsid w:val="00D92B7F"/>
    <w:rsid w:val="00D93F1A"/>
    <w:rsid w:val="00D962D4"/>
    <w:rsid w:val="00DA0D7C"/>
    <w:rsid w:val="00DA1DDC"/>
    <w:rsid w:val="00DA2C5C"/>
    <w:rsid w:val="00DA77A5"/>
    <w:rsid w:val="00DB0563"/>
    <w:rsid w:val="00DB149E"/>
    <w:rsid w:val="00DB2E0A"/>
    <w:rsid w:val="00DB41D3"/>
    <w:rsid w:val="00DB46FC"/>
    <w:rsid w:val="00DB59BD"/>
    <w:rsid w:val="00DB68E7"/>
    <w:rsid w:val="00DB7993"/>
    <w:rsid w:val="00DB7F6E"/>
    <w:rsid w:val="00DC33F0"/>
    <w:rsid w:val="00DC6A8D"/>
    <w:rsid w:val="00DC6FE0"/>
    <w:rsid w:val="00DD192F"/>
    <w:rsid w:val="00DD1DA6"/>
    <w:rsid w:val="00DD3195"/>
    <w:rsid w:val="00DD374B"/>
    <w:rsid w:val="00DD42E2"/>
    <w:rsid w:val="00DD59E3"/>
    <w:rsid w:val="00DD5D7D"/>
    <w:rsid w:val="00DD7891"/>
    <w:rsid w:val="00DE010B"/>
    <w:rsid w:val="00DE1414"/>
    <w:rsid w:val="00DE41C8"/>
    <w:rsid w:val="00DE4B19"/>
    <w:rsid w:val="00DE51A2"/>
    <w:rsid w:val="00DF12B9"/>
    <w:rsid w:val="00DF2A8F"/>
    <w:rsid w:val="00DF2AEC"/>
    <w:rsid w:val="00DF36C6"/>
    <w:rsid w:val="00DF5BFB"/>
    <w:rsid w:val="00DF6A08"/>
    <w:rsid w:val="00DF6BA7"/>
    <w:rsid w:val="00DF7C85"/>
    <w:rsid w:val="00DF7DA4"/>
    <w:rsid w:val="00E02035"/>
    <w:rsid w:val="00E04712"/>
    <w:rsid w:val="00E04BDC"/>
    <w:rsid w:val="00E137A4"/>
    <w:rsid w:val="00E14161"/>
    <w:rsid w:val="00E21E62"/>
    <w:rsid w:val="00E22A6C"/>
    <w:rsid w:val="00E24A51"/>
    <w:rsid w:val="00E30678"/>
    <w:rsid w:val="00E3073B"/>
    <w:rsid w:val="00E31957"/>
    <w:rsid w:val="00E345D7"/>
    <w:rsid w:val="00E34B66"/>
    <w:rsid w:val="00E36A9D"/>
    <w:rsid w:val="00E37DFF"/>
    <w:rsid w:val="00E422A1"/>
    <w:rsid w:val="00E44A47"/>
    <w:rsid w:val="00E51A2B"/>
    <w:rsid w:val="00E52BD3"/>
    <w:rsid w:val="00E531A3"/>
    <w:rsid w:val="00E531FA"/>
    <w:rsid w:val="00E540D6"/>
    <w:rsid w:val="00E558CA"/>
    <w:rsid w:val="00E56EC0"/>
    <w:rsid w:val="00E60B30"/>
    <w:rsid w:val="00E60F67"/>
    <w:rsid w:val="00E63A6D"/>
    <w:rsid w:val="00E6453D"/>
    <w:rsid w:val="00E64A90"/>
    <w:rsid w:val="00E655FC"/>
    <w:rsid w:val="00E66527"/>
    <w:rsid w:val="00E66CE5"/>
    <w:rsid w:val="00E70466"/>
    <w:rsid w:val="00E71A80"/>
    <w:rsid w:val="00E76168"/>
    <w:rsid w:val="00E80319"/>
    <w:rsid w:val="00E80874"/>
    <w:rsid w:val="00E850E5"/>
    <w:rsid w:val="00E9117D"/>
    <w:rsid w:val="00E9511D"/>
    <w:rsid w:val="00EA0F2B"/>
    <w:rsid w:val="00EA16CE"/>
    <w:rsid w:val="00EA62AE"/>
    <w:rsid w:val="00EB085C"/>
    <w:rsid w:val="00EB0910"/>
    <w:rsid w:val="00EB0F5A"/>
    <w:rsid w:val="00EB255A"/>
    <w:rsid w:val="00EB2B8B"/>
    <w:rsid w:val="00EB45B0"/>
    <w:rsid w:val="00EB63F2"/>
    <w:rsid w:val="00EC4A21"/>
    <w:rsid w:val="00EC5FDE"/>
    <w:rsid w:val="00EC666D"/>
    <w:rsid w:val="00ED1D5D"/>
    <w:rsid w:val="00ED26CA"/>
    <w:rsid w:val="00ED2A5F"/>
    <w:rsid w:val="00ED2ADD"/>
    <w:rsid w:val="00ED2C28"/>
    <w:rsid w:val="00ED416F"/>
    <w:rsid w:val="00ED467D"/>
    <w:rsid w:val="00ED78AF"/>
    <w:rsid w:val="00EE12E9"/>
    <w:rsid w:val="00EE4BB4"/>
    <w:rsid w:val="00EE589B"/>
    <w:rsid w:val="00EF08B6"/>
    <w:rsid w:val="00EF1D21"/>
    <w:rsid w:val="00EF7FC4"/>
    <w:rsid w:val="00F003E7"/>
    <w:rsid w:val="00F037DE"/>
    <w:rsid w:val="00F03C20"/>
    <w:rsid w:val="00F05008"/>
    <w:rsid w:val="00F0714F"/>
    <w:rsid w:val="00F071DB"/>
    <w:rsid w:val="00F076DF"/>
    <w:rsid w:val="00F1113D"/>
    <w:rsid w:val="00F14C9C"/>
    <w:rsid w:val="00F173A3"/>
    <w:rsid w:val="00F206D4"/>
    <w:rsid w:val="00F23A82"/>
    <w:rsid w:val="00F267AC"/>
    <w:rsid w:val="00F304B0"/>
    <w:rsid w:val="00F305A0"/>
    <w:rsid w:val="00F30BC7"/>
    <w:rsid w:val="00F31CBE"/>
    <w:rsid w:val="00F33CC9"/>
    <w:rsid w:val="00F35A02"/>
    <w:rsid w:val="00F374F7"/>
    <w:rsid w:val="00F402B6"/>
    <w:rsid w:val="00F413D8"/>
    <w:rsid w:val="00F42209"/>
    <w:rsid w:val="00F435AF"/>
    <w:rsid w:val="00F442DC"/>
    <w:rsid w:val="00F4693F"/>
    <w:rsid w:val="00F50B69"/>
    <w:rsid w:val="00F52EDF"/>
    <w:rsid w:val="00F544B6"/>
    <w:rsid w:val="00F54D4E"/>
    <w:rsid w:val="00F5732F"/>
    <w:rsid w:val="00F57FDE"/>
    <w:rsid w:val="00F601D0"/>
    <w:rsid w:val="00F614A6"/>
    <w:rsid w:val="00F62CF1"/>
    <w:rsid w:val="00F65422"/>
    <w:rsid w:val="00F72043"/>
    <w:rsid w:val="00F72DFF"/>
    <w:rsid w:val="00F768A4"/>
    <w:rsid w:val="00F76A67"/>
    <w:rsid w:val="00F801F6"/>
    <w:rsid w:val="00F852CD"/>
    <w:rsid w:val="00F86B2D"/>
    <w:rsid w:val="00F90B21"/>
    <w:rsid w:val="00F95B6F"/>
    <w:rsid w:val="00F963A4"/>
    <w:rsid w:val="00F97228"/>
    <w:rsid w:val="00FA2C2D"/>
    <w:rsid w:val="00FA3160"/>
    <w:rsid w:val="00FA31B5"/>
    <w:rsid w:val="00FA38BF"/>
    <w:rsid w:val="00FA3906"/>
    <w:rsid w:val="00FA4CE5"/>
    <w:rsid w:val="00FA5B64"/>
    <w:rsid w:val="00FA5D1D"/>
    <w:rsid w:val="00FA5D7A"/>
    <w:rsid w:val="00FA671A"/>
    <w:rsid w:val="00FB126D"/>
    <w:rsid w:val="00FB4EDF"/>
    <w:rsid w:val="00FB4EEE"/>
    <w:rsid w:val="00FB6D70"/>
    <w:rsid w:val="00FB7E74"/>
    <w:rsid w:val="00FC1A3E"/>
    <w:rsid w:val="00FC605D"/>
    <w:rsid w:val="00FC6B8D"/>
    <w:rsid w:val="00FD45AF"/>
    <w:rsid w:val="00FD4D62"/>
    <w:rsid w:val="00FE1A91"/>
    <w:rsid w:val="00FE1D5A"/>
    <w:rsid w:val="00FE32C7"/>
    <w:rsid w:val="00FE33CF"/>
    <w:rsid w:val="00FE61CD"/>
    <w:rsid w:val="00FE7C44"/>
    <w:rsid w:val="00FF0522"/>
    <w:rsid w:val="00FF0FBF"/>
    <w:rsid w:val="00FF1EC8"/>
    <w:rsid w:val="00FF3297"/>
    <w:rsid w:val="00FF3FAC"/>
    <w:rsid w:val="00FF4521"/>
    <w:rsid w:val="00FF469B"/>
    <w:rsid w:val="00FF4FF0"/>
    <w:rsid w:val="00FF560C"/>
    <w:rsid w:val="00FF57AD"/>
    <w:rsid w:val="00FF5E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5990F"/>
  <w15:docId w15:val="{BBDF9B3C-AF6E-414D-818C-71A33EF9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09B"/>
    <w:rPr>
      <w:rFonts w:ascii="Times New Roman" w:hAnsi="Times New Roman"/>
    </w:rPr>
  </w:style>
  <w:style w:type="paragraph" w:styleId="Titre1">
    <w:name w:val="heading 1"/>
    <w:basedOn w:val="Normal"/>
    <w:next w:val="Normal"/>
    <w:link w:val="Titre1Car"/>
    <w:uiPriority w:val="9"/>
    <w:qFormat/>
    <w:rsid w:val="004A2FCF"/>
    <w:pPr>
      <w:keepNext/>
      <w:keepLines/>
      <w:numPr>
        <w:numId w:val="1"/>
      </w:numPr>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9E6AFB"/>
    <w:pPr>
      <w:keepNext/>
      <w:keepLines/>
      <w:numPr>
        <w:ilvl w:val="1"/>
        <w:numId w:val="1"/>
      </w:numPr>
      <w:spacing w:before="200" w:after="0"/>
      <w:outlineLvl w:val="1"/>
    </w:pPr>
    <w:rPr>
      <w:rFonts w:eastAsiaTheme="majorEastAsia" w:cs="Times New Roman"/>
      <w:b/>
      <w:bCs/>
      <w:sz w:val="24"/>
      <w:szCs w:val="24"/>
    </w:rPr>
  </w:style>
  <w:style w:type="paragraph" w:styleId="Titre3">
    <w:name w:val="heading 3"/>
    <w:basedOn w:val="Normal"/>
    <w:next w:val="Normal"/>
    <w:link w:val="Titre3Car"/>
    <w:uiPriority w:val="9"/>
    <w:semiHidden/>
    <w:unhideWhenUsed/>
    <w:qFormat/>
    <w:rsid w:val="009E6AF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E6AF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E6A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E6A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E6A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E6A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E6A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18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18EA"/>
    <w:rPr>
      <w:rFonts w:ascii="Tahoma" w:hAnsi="Tahoma" w:cs="Tahoma"/>
      <w:sz w:val="16"/>
      <w:szCs w:val="16"/>
    </w:rPr>
  </w:style>
  <w:style w:type="table" w:styleId="Grilledutableau">
    <w:name w:val="Table Grid"/>
    <w:basedOn w:val="TableauNormal"/>
    <w:uiPriority w:val="59"/>
    <w:rsid w:val="00797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193C"/>
    <w:pPr>
      <w:spacing w:line="480" w:lineRule="auto"/>
      <w:ind w:left="720"/>
      <w:contextualSpacing/>
      <w:jc w:val="both"/>
    </w:pPr>
    <w:rPr>
      <w:rFonts w:cs="Times New Roman"/>
    </w:rPr>
  </w:style>
  <w:style w:type="character" w:customStyle="1" w:styleId="Titre1Car">
    <w:name w:val="Titre 1 Car"/>
    <w:basedOn w:val="Policepardfaut"/>
    <w:link w:val="Titre1"/>
    <w:uiPriority w:val="9"/>
    <w:rsid w:val="004A2FCF"/>
    <w:rPr>
      <w:rFonts w:ascii="Times New Roman" w:eastAsiaTheme="majorEastAsia" w:hAnsi="Times New Roman" w:cstheme="majorBidi"/>
      <w:b/>
      <w:bCs/>
      <w:sz w:val="28"/>
      <w:szCs w:val="28"/>
    </w:rPr>
  </w:style>
  <w:style w:type="character" w:customStyle="1" w:styleId="Titre2Car">
    <w:name w:val="Titre 2 Car"/>
    <w:basedOn w:val="Policepardfaut"/>
    <w:link w:val="Titre2"/>
    <w:uiPriority w:val="9"/>
    <w:rsid w:val="009E6AFB"/>
    <w:rPr>
      <w:rFonts w:ascii="Times New Roman" w:eastAsiaTheme="majorEastAsia" w:hAnsi="Times New Roman" w:cs="Times New Roman"/>
      <w:b/>
      <w:bCs/>
      <w:sz w:val="24"/>
      <w:szCs w:val="24"/>
    </w:rPr>
  </w:style>
  <w:style w:type="character" w:customStyle="1" w:styleId="Titre3Car">
    <w:name w:val="Titre 3 Car"/>
    <w:basedOn w:val="Policepardfaut"/>
    <w:link w:val="Titre3"/>
    <w:uiPriority w:val="9"/>
    <w:semiHidden/>
    <w:rsid w:val="009E6AF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9E6AF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E6AF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E6AF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E6AF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E6AF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E6AFB"/>
    <w:rPr>
      <w:rFonts w:asciiTheme="majorHAnsi" w:eastAsiaTheme="majorEastAsia" w:hAnsiTheme="majorHAnsi" w:cstheme="majorBidi"/>
      <w:i/>
      <w:iCs/>
      <w:color w:val="404040" w:themeColor="text1" w:themeTint="BF"/>
      <w:sz w:val="20"/>
      <w:szCs w:val="20"/>
    </w:rPr>
  </w:style>
  <w:style w:type="character" w:styleId="Numrodeligne">
    <w:name w:val="line number"/>
    <w:basedOn w:val="Policepardfaut"/>
    <w:uiPriority w:val="99"/>
    <w:semiHidden/>
    <w:unhideWhenUsed/>
    <w:rsid w:val="004804E4"/>
  </w:style>
  <w:style w:type="character" w:styleId="Marquedecommentaire">
    <w:name w:val="annotation reference"/>
    <w:basedOn w:val="Policepardfaut"/>
    <w:uiPriority w:val="99"/>
    <w:semiHidden/>
    <w:unhideWhenUsed/>
    <w:rsid w:val="008F4B98"/>
    <w:rPr>
      <w:sz w:val="16"/>
      <w:szCs w:val="16"/>
    </w:rPr>
  </w:style>
  <w:style w:type="paragraph" w:styleId="Commentaire">
    <w:name w:val="annotation text"/>
    <w:basedOn w:val="Normal"/>
    <w:link w:val="CommentaireCar"/>
    <w:uiPriority w:val="99"/>
    <w:semiHidden/>
    <w:unhideWhenUsed/>
    <w:rsid w:val="008F4B98"/>
    <w:pPr>
      <w:spacing w:line="240" w:lineRule="auto"/>
    </w:pPr>
    <w:rPr>
      <w:sz w:val="20"/>
      <w:szCs w:val="20"/>
    </w:rPr>
  </w:style>
  <w:style w:type="character" w:customStyle="1" w:styleId="CommentaireCar">
    <w:name w:val="Commentaire Car"/>
    <w:basedOn w:val="Policepardfaut"/>
    <w:link w:val="Commentaire"/>
    <w:uiPriority w:val="99"/>
    <w:semiHidden/>
    <w:rsid w:val="008F4B98"/>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8F4B98"/>
    <w:rPr>
      <w:b/>
      <w:bCs/>
    </w:rPr>
  </w:style>
  <w:style w:type="character" w:customStyle="1" w:styleId="ObjetducommentaireCar">
    <w:name w:val="Objet du commentaire Car"/>
    <w:basedOn w:val="CommentaireCar"/>
    <w:link w:val="Objetducommentaire"/>
    <w:uiPriority w:val="99"/>
    <w:semiHidden/>
    <w:rsid w:val="008F4B98"/>
    <w:rPr>
      <w:rFonts w:ascii="Times New Roman" w:hAnsi="Times New Roman"/>
      <w:b/>
      <w:bCs/>
      <w:sz w:val="20"/>
      <w:szCs w:val="20"/>
    </w:rPr>
  </w:style>
  <w:style w:type="paragraph" w:styleId="En-tte">
    <w:name w:val="header"/>
    <w:basedOn w:val="Normal"/>
    <w:link w:val="En-tteCar"/>
    <w:uiPriority w:val="99"/>
    <w:unhideWhenUsed/>
    <w:rsid w:val="00A05249"/>
    <w:pPr>
      <w:tabs>
        <w:tab w:val="center" w:pos="4680"/>
        <w:tab w:val="right" w:pos="9360"/>
      </w:tabs>
      <w:spacing w:after="0" w:line="240" w:lineRule="auto"/>
    </w:pPr>
  </w:style>
  <w:style w:type="character" w:customStyle="1" w:styleId="En-tteCar">
    <w:name w:val="En-tête Car"/>
    <w:basedOn w:val="Policepardfaut"/>
    <w:link w:val="En-tte"/>
    <w:uiPriority w:val="99"/>
    <w:rsid w:val="00A05249"/>
    <w:rPr>
      <w:rFonts w:ascii="Times New Roman" w:hAnsi="Times New Roman"/>
    </w:rPr>
  </w:style>
  <w:style w:type="paragraph" w:styleId="Pieddepage">
    <w:name w:val="footer"/>
    <w:basedOn w:val="Normal"/>
    <w:link w:val="PieddepageCar"/>
    <w:uiPriority w:val="99"/>
    <w:unhideWhenUsed/>
    <w:rsid w:val="00A052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0524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25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0AE3D-EB10-48CB-B877-D808B258D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14254</Words>
  <Characters>81252</Characters>
  <Application>Microsoft Office Word</Application>
  <DocSecurity>0</DocSecurity>
  <Lines>677</Lines>
  <Paragraphs>190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95316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SPlourde</cp:lastModifiedBy>
  <cp:revision>24</cp:revision>
  <cp:lastPrinted>2019-07-24T17:08:00Z</cp:lastPrinted>
  <dcterms:created xsi:type="dcterms:W3CDTF">2019-11-08T17:25:00Z</dcterms:created>
  <dcterms:modified xsi:type="dcterms:W3CDTF">2019-11-09T10:47:00Z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dc6abaed-adb6-3d76-8e12-0431ae26d759</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http://www.zotero.org/styles/canadian-journal-of-fisheries-and-aquatic-sciences</vt:lpwstr>
  </property>
  <property fmtid="{D5CDD505-2E9C-101B-9397-08002B2CF9AE}" pid="12" name="Mendeley Recent Style Name 3_1">
    <vt:lpwstr>Canadian Journal of Fisheries and Aquatic Sciences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